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75F21B" w14:textId="77777777" w:rsidR="001318F4" w:rsidRDefault="7E947F7A">
      <w:pPr>
        <w:pStyle w:val="Title"/>
      </w:pPr>
      <w:bookmarkStart w:id="0" w:name="_gjdgxs" w:colFirst="0" w:colLast="0"/>
      <w:bookmarkEnd w:id="0"/>
      <w:commentRangeStart w:id="1"/>
      <w:r>
        <w:t>Final Project Proposal</w:t>
      </w:r>
      <w:commentRangeEnd w:id="1"/>
      <w:r w:rsidR="00E66627">
        <w:rPr>
          <w:rStyle w:val="CommentReference"/>
          <w:b w:val="0"/>
        </w:rPr>
        <w:commentReference w:id="1"/>
      </w:r>
    </w:p>
    <w:p w14:paraId="45D5B652" w14:textId="77777777" w:rsidR="001318F4" w:rsidRDefault="001318F4">
      <w:pPr>
        <w:pStyle w:val="Title"/>
      </w:pPr>
    </w:p>
    <w:p w14:paraId="32C050B1" w14:textId="59B9E1A1" w:rsidR="001318F4" w:rsidRPr="00E40542" w:rsidRDefault="0073473B">
      <w:pPr>
        <w:pStyle w:val="Title"/>
        <w:jc w:val="left"/>
        <w:rPr>
          <w:b w:val="0"/>
        </w:rPr>
      </w:pPr>
      <w:r>
        <w:rPr>
          <w:sz w:val="24"/>
          <w:szCs w:val="24"/>
        </w:rPr>
        <w:t xml:space="preserve">Year: </w:t>
      </w:r>
      <w:r w:rsidRPr="00CA33B8">
        <w:rPr>
          <w:b w:val="0"/>
          <w:sz w:val="24"/>
          <w:szCs w:val="24"/>
        </w:rPr>
        <w:t>2017</w:t>
      </w:r>
      <w:r>
        <w:rPr>
          <w:sz w:val="24"/>
          <w:szCs w:val="24"/>
        </w:rPr>
        <w:t xml:space="preserve"> </w:t>
      </w:r>
      <w:r>
        <w:rPr>
          <w:sz w:val="24"/>
          <w:szCs w:val="24"/>
        </w:rPr>
        <w:tab/>
        <w:t>Semester:</w:t>
      </w:r>
      <w:r w:rsidR="00E40542">
        <w:rPr>
          <w:sz w:val="24"/>
          <w:szCs w:val="24"/>
        </w:rPr>
        <w:t xml:space="preserve"> </w:t>
      </w:r>
      <w:r w:rsidR="00E40542" w:rsidRPr="7E947F7A">
        <w:rPr>
          <w:b w:val="0"/>
          <w:sz w:val="24"/>
          <w:szCs w:val="24"/>
          <w:lang w:eastAsia="zh-TW"/>
        </w:rPr>
        <w:t>Fall</w:t>
      </w:r>
      <w:r w:rsidR="00E40542">
        <w:rPr>
          <w:sz w:val="24"/>
          <w:szCs w:val="24"/>
        </w:rPr>
        <w:tab/>
        <w:t xml:space="preserve">Team: </w:t>
      </w:r>
      <w:r w:rsidR="00E40542">
        <w:rPr>
          <w:b w:val="0"/>
          <w:sz w:val="24"/>
          <w:szCs w:val="24"/>
        </w:rPr>
        <w:t>3</w:t>
      </w:r>
      <w:r>
        <w:rPr>
          <w:sz w:val="24"/>
          <w:szCs w:val="24"/>
        </w:rPr>
        <w:tab/>
        <w:t xml:space="preserve">Project: </w:t>
      </w:r>
      <w:r w:rsidR="00E40542">
        <w:rPr>
          <w:b w:val="0"/>
          <w:sz w:val="24"/>
          <w:szCs w:val="24"/>
        </w:rPr>
        <w:t>Virtual Sport</w:t>
      </w:r>
    </w:p>
    <w:p w14:paraId="16E4552B" w14:textId="41F4DD62" w:rsidR="001318F4" w:rsidRDefault="0073473B">
      <w:pPr>
        <w:pStyle w:val="Title"/>
        <w:jc w:val="left"/>
      </w:pPr>
      <w:r>
        <w:rPr>
          <w:sz w:val="24"/>
          <w:szCs w:val="24"/>
        </w:rPr>
        <w:t xml:space="preserve">Creation Date: </w:t>
      </w:r>
      <w:r w:rsidR="00E40542">
        <w:rPr>
          <w:b w:val="0"/>
          <w:sz w:val="24"/>
          <w:szCs w:val="24"/>
        </w:rPr>
        <w:t>August 20</w:t>
      </w:r>
      <w:r w:rsidRPr="00CA33B8">
        <w:rPr>
          <w:b w:val="0"/>
          <w:sz w:val="24"/>
          <w:szCs w:val="24"/>
        </w:rPr>
        <w:t>, 2017</w:t>
      </w:r>
      <w:r>
        <w:rPr>
          <w:sz w:val="24"/>
          <w:szCs w:val="24"/>
        </w:rPr>
        <w:t xml:space="preserve"> </w:t>
      </w:r>
      <w:r>
        <w:rPr>
          <w:sz w:val="24"/>
          <w:szCs w:val="24"/>
        </w:rPr>
        <w:tab/>
      </w:r>
      <w:r>
        <w:rPr>
          <w:sz w:val="24"/>
          <w:szCs w:val="24"/>
        </w:rPr>
        <w:tab/>
      </w:r>
      <w:r>
        <w:rPr>
          <w:sz w:val="24"/>
          <w:szCs w:val="24"/>
        </w:rPr>
        <w:tab/>
        <w:t xml:space="preserve">Last Modified: </w:t>
      </w:r>
      <w:r w:rsidR="0052600C">
        <w:rPr>
          <w:b w:val="0"/>
          <w:sz w:val="24"/>
          <w:szCs w:val="24"/>
        </w:rPr>
        <w:t>August 25</w:t>
      </w:r>
      <w:r w:rsidRPr="00CA33B8">
        <w:rPr>
          <w:b w:val="0"/>
          <w:sz w:val="24"/>
          <w:szCs w:val="24"/>
        </w:rPr>
        <w:t>, 2017</w:t>
      </w:r>
    </w:p>
    <w:p w14:paraId="50A4154E" w14:textId="77777777" w:rsidR="001318F4" w:rsidRPr="00E40542" w:rsidRDefault="001318F4">
      <w:pPr>
        <w:pStyle w:val="Title"/>
        <w:jc w:val="left"/>
      </w:pPr>
    </w:p>
    <w:p w14:paraId="41D24480" w14:textId="77777777" w:rsidR="001318F4" w:rsidRDefault="7E947F7A">
      <w:pPr>
        <w:pStyle w:val="Title"/>
        <w:jc w:val="left"/>
      </w:pPr>
      <w:r w:rsidRPr="7E947F7A">
        <w:rPr>
          <w:sz w:val="24"/>
          <w:szCs w:val="24"/>
        </w:rPr>
        <w:t>Team Members (#1 is Team Leader):</w:t>
      </w:r>
    </w:p>
    <w:p w14:paraId="61AA4941" w14:textId="3A101414" w:rsidR="00344D0A" w:rsidRDefault="00344D0A" w:rsidP="000F416F">
      <w:pPr>
        <w:pStyle w:val="Title"/>
        <w:jc w:val="left"/>
        <w:rPr>
          <w:sz w:val="24"/>
          <w:szCs w:val="24"/>
        </w:rPr>
      </w:pPr>
      <w:r>
        <w:rPr>
          <w:sz w:val="24"/>
          <w:szCs w:val="24"/>
        </w:rPr>
        <w:t xml:space="preserve">Member 1:  </w:t>
      </w:r>
      <w:r w:rsidR="00EE66A7">
        <w:rPr>
          <w:b w:val="0"/>
          <w:sz w:val="24"/>
          <w:szCs w:val="24"/>
        </w:rPr>
        <w:t xml:space="preserve">Chia-Hua </w:t>
      </w:r>
      <w:r w:rsidR="7E947F7A" w:rsidRPr="7E947F7A">
        <w:rPr>
          <w:b w:val="0"/>
          <w:sz w:val="24"/>
          <w:szCs w:val="24"/>
        </w:rPr>
        <w:t>Peng</w:t>
      </w:r>
      <w:r w:rsidRPr="005A5E16">
        <w:rPr>
          <w:b w:val="0"/>
          <w:sz w:val="24"/>
          <w:szCs w:val="24"/>
        </w:rPr>
        <w:tab/>
      </w:r>
      <w:r w:rsidR="00EE66A7">
        <w:rPr>
          <w:b w:val="0"/>
          <w:sz w:val="24"/>
          <w:szCs w:val="24"/>
        </w:rPr>
        <w:tab/>
      </w:r>
      <w:ins w:id="2" w:author="George Hadley" w:date="2017-08-29T14:48:00Z">
        <w:r w:rsidR="001A5657">
          <w:rPr>
            <w:b w:val="0"/>
            <w:sz w:val="24"/>
            <w:szCs w:val="24"/>
          </w:rPr>
          <w:tab/>
        </w:r>
        <w:r w:rsidR="001A5657">
          <w:rPr>
            <w:b w:val="0"/>
            <w:sz w:val="24"/>
            <w:szCs w:val="24"/>
          </w:rPr>
          <w:tab/>
        </w:r>
      </w:ins>
      <w:r>
        <w:rPr>
          <w:sz w:val="24"/>
          <w:szCs w:val="24"/>
        </w:rPr>
        <w:t>Email:</w:t>
      </w:r>
      <w:r w:rsidRPr="005A5E16">
        <w:rPr>
          <w:b w:val="0"/>
          <w:sz w:val="24"/>
          <w:szCs w:val="24"/>
        </w:rPr>
        <w:t xml:space="preserve"> </w:t>
      </w:r>
      <w:hyperlink r:id="rId10" w:history="1">
        <w:r w:rsidR="00FF0EEF" w:rsidRPr="002D2FBF">
          <w:rPr>
            <w:rStyle w:val="Hyperlink"/>
            <w:b w:val="0"/>
            <w:sz w:val="24"/>
            <w:szCs w:val="24"/>
          </w:rPr>
          <w:t>peng81@purdue.edu</w:t>
        </w:r>
      </w:hyperlink>
      <w:r w:rsidR="00FF0EEF">
        <w:rPr>
          <w:b w:val="0"/>
          <w:sz w:val="24"/>
          <w:szCs w:val="24"/>
        </w:rPr>
        <w:t xml:space="preserve"> </w:t>
      </w:r>
      <w:r w:rsidRPr="005A5E16">
        <w:rPr>
          <w:b w:val="0"/>
          <w:sz w:val="24"/>
          <w:szCs w:val="24"/>
        </w:rPr>
        <w:t xml:space="preserve"> </w:t>
      </w:r>
    </w:p>
    <w:p w14:paraId="5CC937E0" w14:textId="11DFED43" w:rsidR="00344D0A" w:rsidRDefault="00344D0A" w:rsidP="000F416F">
      <w:pPr>
        <w:pStyle w:val="Title"/>
        <w:jc w:val="left"/>
        <w:rPr>
          <w:sz w:val="24"/>
          <w:szCs w:val="24"/>
        </w:rPr>
      </w:pPr>
      <w:r>
        <w:rPr>
          <w:sz w:val="24"/>
          <w:szCs w:val="24"/>
        </w:rPr>
        <w:t xml:space="preserve">Member 2:  </w:t>
      </w:r>
      <w:r w:rsidR="00EE66A7">
        <w:rPr>
          <w:b w:val="0"/>
          <w:sz w:val="24"/>
          <w:szCs w:val="24"/>
        </w:rPr>
        <w:t>Hengyi</w:t>
      </w:r>
      <w:r w:rsidR="7E947F7A" w:rsidRPr="7E947F7A">
        <w:rPr>
          <w:b w:val="0"/>
          <w:sz w:val="24"/>
          <w:szCs w:val="24"/>
        </w:rPr>
        <w:t xml:space="preserve"> Lin</w:t>
      </w:r>
      <w:r w:rsidRPr="005A5E16">
        <w:rPr>
          <w:b w:val="0"/>
          <w:sz w:val="24"/>
          <w:szCs w:val="24"/>
        </w:rPr>
        <w:tab/>
      </w:r>
      <w:r w:rsidR="00EE66A7">
        <w:rPr>
          <w:b w:val="0"/>
          <w:sz w:val="24"/>
          <w:szCs w:val="24"/>
        </w:rPr>
        <w:tab/>
      </w:r>
      <w:ins w:id="3" w:author="George Hadley" w:date="2017-08-29T14:48:00Z">
        <w:r w:rsidR="001A5657">
          <w:rPr>
            <w:b w:val="0"/>
            <w:sz w:val="24"/>
            <w:szCs w:val="24"/>
          </w:rPr>
          <w:tab/>
        </w:r>
        <w:r w:rsidR="001A5657">
          <w:rPr>
            <w:b w:val="0"/>
            <w:sz w:val="24"/>
            <w:szCs w:val="24"/>
          </w:rPr>
          <w:tab/>
        </w:r>
      </w:ins>
      <w:r>
        <w:rPr>
          <w:sz w:val="24"/>
          <w:szCs w:val="24"/>
        </w:rPr>
        <w:t>Email:</w:t>
      </w:r>
      <w:r w:rsidRPr="005A5E16">
        <w:rPr>
          <w:b w:val="0"/>
          <w:sz w:val="24"/>
          <w:szCs w:val="24"/>
        </w:rPr>
        <w:t xml:space="preserve"> </w:t>
      </w:r>
      <w:hyperlink r:id="rId11" w:history="1">
        <w:r w:rsidR="00FF0EEF" w:rsidRPr="002D2FBF">
          <w:rPr>
            <w:rStyle w:val="Hyperlink"/>
            <w:b w:val="0"/>
            <w:sz w:val="24"/>
            <w:szCs w:val="24"/>
          </w:rPr>
          <w:t>lin483@purdue.edu</w:t>
        </w:r>
      </w:hyperlink>
      <w:r w:rsidR="00FF0EEF">
        <w:rPr>
          <w:b w:val="0"/>
          <w:sz w:val="24"/>
          <w:szCs w:val="24"/>
        </w:rPr>
        <w:t xml:space="preserve"> </w:t>
      </w:r>
      <w:r>
        <w:rPr>
          <w:sz w:val="24"/>
          <w:szCs w:val="24"/>
        </w:rPr>
        <w:t xml:space="preserve"> </w:t>
      </w:r>
    </w:p>
    <w:p w14:paraId="2E71707B" w14:textId="0152CB8E" w:rsidR="00344D0A" w:rsidRDefault="00344D0A" w:rsidP="000F416F">
      <w:pPr>
        <w:pStyle w:val="Title"/>
        <w:jc w:val="left"/>
        <w:rPr>
          <w:sz w:val="24"/>
          <w:szCs w:val="24"/>
        </w:rPr>
      </w:pPr>
      <w:r>
        <w:rPr>
          <w:sz w:val="24"/>
          <w:szCs w:val="24"/>
        </w:rPr>
        <w:t xml:space="preserve">Member 3:  </w:t>
      </w:r>
      <w:r w:rsidR="00EE66A7">
        <w:rPr>
          <w:b w:val="0"/>
          <w:sz w:val="24"/>
          <w:szCs w:val="24"/>
        </w:rPr>
        <w:t>Lingke</w:t>
      </w:r>
      <w:r w:rsidR="7E947F7A" w:rsidRPr="7E947F7A">
        <w:rPr>
          <w:b w:val="0"/>
          <w:sz w:val="24"/>
          <w:szCs w:val="24"/>
        </w:rPr>
        <w:t xml:space="preserve"> Yu</w:t>
      </w:r>
      <w:r w:rsidR="00EE66A7">
        <w:rPr>
          <w:b w:val="0"/>
          <w:sz w:val="24"/>
          <w:szCs w:val="24"/>
        </w:rPr>
        <w:tab/>
      </w:r>
      <w:r w:rsidRPr="005A5E16">
        <w:rPr>
          <w:b w:val="0"/>
          <w:sz w:val="24"/>
          <w:szCs w:val="24"/>
        </w:rPr>
        <w:tab/>
      </w:r>
      <w:ins w:id="4" w:author="George Hadley" w:date="2017-08-29T14:48:00Z">
        <w:r w:rsidR="001A5657">
          <w:rPr>
            <w:b w:val="0"/>
            <w:sz w:val="24"/>
            <w:szCs w:val="24"/>
          </w:rPr>
          <w:tab/>
        </w:r>
        <w:r w:rsidR="001A5657">
          <w:rPr>
            <w:b w:val="0"/>
            <w:sz w:val="24"/>
            <w:szCs w:val="24"/>
          </w:rPr>
          <w:tab/>
        </w:r>
      </w:ins>
      <w:r>
        <w:rPr>
          <w:sz w:val="24"/>
          <w:szCs w:val="24"/>
        </w:rPr>
        <w:t>Email:</w:t>
      </w:r>
      <w:r w:rsidRPr="005A5E16">
        <w:rPr>
          <w:b w:val="0"/>
          <w:sz w:val="24"/>
          <w:szCs w:val="24"/>
        </w:rPr>
        <w:t xml:space="preserve"> </w:t>
      </w:r>
      <w:hyperlink r:id="rId12" w:history="1">
        <w:r w:rsidR="00FF0EEF" w:rsidRPr="002D2FBF">
          <w:rPr>
            <w:rStyle w:val="Hyperlink"/>
            <w:b w:val="0"/>
            <w:sz w:val="24"/>
            <w:szCs w:val="24"/>
          </w:rPr>
          <w:t>yu412@purdue.edu</w:t>
        </w:r>
      </w:hyperlink>
      <w:r w:rsidR="00FF0EEF">
        <w:rPr>
          <w:b w:val="0"/>
          <w:sz w:val="24"/>
          <w:szCs w:val="24"/>
        </w:rPr>
        <w:t xml:space="preserve"> </w:t>
      </w:r>
      <w:r>
        <w:rPr>
          <w:sz w:val="24"/>
          <w:szCs w:val="24"/>
        </w:rPr>
        <w:t xml:space="preserve"> </w:t>
      </w:r>
    </w:p>
    <w:p w14:paraId="50F4EBEF" w14:textId="3B829020" w:rsidR="00344D0A" w:rsidRPr="00731A40" w:rsidRDefault="00344D0A" w:rsidP="000F416F">
      <w:pPr>
        <w:pStyle w:val="Title"/>
        <w:jc w:val="left"/>
        <w:rPr>
          <w:b w:val="0"/>
          <w:sz w:val="24"/>
          <w:szCs w:val="24"/>
        </w:rPr>
      </w:pPr>
      <w:r>
        <w:rPr>
          <w:sz w:val="24"/>
          <w:szCs w:val="24"/>
        </w:rPr>
        <w:t xml:space="preserve">Member 4:  </w:t>
      </w:r>
      <w:r w:rsidR="00C27F55">
        <w:rPr>
          <w:b w:val="0"/>
          <w:sz w:val="24"/>
          <w:szCs w:val="24"/>
        </w:rPr>
        <w:t>Yutao Hu</w:t>
      </w:r>
      <w:r>
        <w:rPr>
          <w:sz w:val="24"/>
          <w:szCs w:val="24"/>
        </w:rPr>
        <w:tab/>
      </w:r>
      <w:r w:rsidR="00EE66A7">
        <w:rPr>
          <w:sz w:val="24"/>
          <w:szCs w:val="24"/>
        </w:rPr>
        <w:tab/>
      </w:r>
      <w:ins w:id="5" w:author="George Hadley" w:date="2017-08-29T14:48:00Z">
        <w:r w:rsidR="001A5657">
          <w:rPr>
            <w:sz w:val="24"/>
            <w:szCs w:val="24"/>
          </w:rPr>
          <w:tab/>
        </w:r>
        <w:r w:rsidR="001A5657">
          <w:rPr>
            <w:sz w:val="24"/>
            <w:szCs w:val="24"/>
          </w:rPr>
          <w:tab/>
        </w:r>
      </w:ins>
      <w:r>
        <w:rPr>
          <w:sz w:val="24"/>
          <w:szCs w:val="24"/>
        </w:rPr>
        <w:t xml:space="preserve">Email: </w:t>
      </w:r>
      <w:hyperlink r:id="rId13" w:history="1">
        <w:r w:rsidR="00FF0EEF" w:rsidRPr="002D2FBF">
          <w:rPr>
            <w:rStyle w:val="Hyperlink"/>
            <w:b w:val="0"/>
            <w:sz w:val="24"/>
            <w:szCs w:val="24"/>
          </w:rPr>
          <w:t>CEO@purdue.edu</w:t>
        </w:r>
      </w:hyperlink>
      <w:r w:rsidR="00FF0EEF">
        <w:rPr>
          <w:b w:val="0"/>
          <w:sz w:val="24"/>
          <w:szCs w:val="24"/>
        </w:rPr>
        <w:t xml:space="preserve"> </w:t>
      </w:r>
      <w:commentRangeStart w:id="6"/>
      <w:r w:rsidR="00FF0EEF">
        <w:rPr>
          <w:b w:val="0"/>
          <w:sz w:val="24"/>
          <w:szCs w:val="24"/>
        </w:rPr>
        <w:t>(Login: hu298)</w:t>
      </w:r>
      <w:commentRangeEnd w:id="6"/>
      <w:r w:rsidR="001A5657">
        <w:rPr>
          <w:rStyle w:val="CommentReference"/>
          <w:b w:val="0"/>
        </w:rPr>
        <w:commentReference w:id="6"/>
      </w:r>
    </w:p>
    <w:p w14:paraId="013D500C" w14:textId="77777777" w:rsidR="001318F4" w:rsidRPr="00FF0EEF" w:rsidRDefault="001318F4">
      <w:pPr>
        <w:pStyle w:val="Title"/>
        <w:jc w:val="left"/>
      </w:pPr>
    </w:p>
    <w:p w14:paraId="283483D9" w14:textId="77777777" w:rsidR="001318F4" w:rsidRDefault="7E947F7A">
      <w:pPr>
        <w:pStyle w:val="Title"/>
        <w:jc w:val="left"/>
      </w:pPr>
      <w:r w:rsidRPr="7E947F7A">
        <w:rPr>
          <w:sz w:val="24"/>
          <w:szCs w:val="24"/>
        </w:rPr>
        <w:t>1.0 Project Description:</w:t>
      </w:r>
    </w:p>
    <w:p w14:paraId="01B2EB1D" w14:textId="77777777" w:rsidR="001318F4" w:rsidRDefault="001318F4">
      <w:pPr>
        <w:pStyle w:val="Title"/>
        <w:jc w:val="left"/>
      </w:pPr>
    </w:p>
    <w:p w14:paraId="398258B9" w14:textId="3F7A18B2" w:rsidR="00701978" w:rsidRDefault="7E947F7A" w:rsidP="00F35A3A">
      <w:pPr>
        <w:jc w:val="both"/>
        <w:rPr>
          <w:lang w:eastAsia="zh-TW"/>
        </w:rPr>
      </w:pPr>
      <w:r w:rsidRPr="7E947F7A">
        <w:rPr>
          <w:lang w:eastAsia="zh-TW"/>
        </w:rPr>
        <w:t>Virtual Sport is a VR appliance that enables users to play sports from the comfort of their own living room. The project features a Kendo sport VR app and a haptic embedded device. The goal is to help users interact with digital data and improve sports experience in virtual reality. The haptic embedded device will track the user’s hand orientation using an accelerometer and transmit the data to a VR application over a wireless connection. A VR headset will visualize the movement of a sword in a 3-dimensional virtual environment. The device also provides tactile feedback when the user spars with digital opponents. There is a unique sliding contact handle, which uses torque cues to simulate the shear and friction forces.</w:t>
      </w:r>
      <w:r w:rsidR="0067009F">
        <w:rPr>
          <w:lang w:eastAsia="zh-TW"/>
        </w:rPr>
        <w:t xml:space="preserve"> The sliding contact handle mechanism is demonstrated in Figure 1 in Page 4.</w:t>
      </w:r>
    </w:p>
    <w:p w14:paraId="36FC567D" w14:textId="77777777" w:rsidR="001318F4" w:rsidRDefault="001318F4">
      <w:pPr>
        <w:pStyle w:val="Title"/>
        <w:jc w:val="left"/>
      </w:pPr>
    </w:p>
    <w:p w14:paraId="098ED08E" w14:textId="77777777" w:rsidR="001318F4" w:rsidRDefault="7E947F7A">
      <w:pPr>
        <w:pStyle w:val="Title"/>
        <w:jc w:val="left"/>
      </w:pPr>
      <w:r w:rsidRPr="7E947F7A">
        <w:rPr>
          <w:sz w:val="24"/>
          <w:szCs w:val="24"/>
        </w:rPr>
        <w:t>2.0 Roles and Responsibilities:</w:t>
      </w:r>
    </w:p>
    <w:p w14:paraId="46E39494" w14:textId="77777777" w:rsidR="001318F4" w:rsidRDefault="001318F4"/>
    <w:p w14:paraId="2F40BD15" w14:textId="2D1BE5B3" w:rsidR="00365A4B" w:rsidRPr="00365A4B" w:rsidRDefault="000F416F" w:rsidP="00F35A3A">
      <w:pPr>
        <w:numPr>
          <w:ilvl w:val="0"/>
          <w:numId w:val="1"/>
        </w:numPr>
        <w:ind w:hanging="360"/>
        <w:contextualSpacing/>
        <w:jc w:val="both"/>
      </w:pPr>
      <w:r w:rsidRPr="000F416F">
        <w:rPr>
          <w:lang w:eastAsia="zh-TW"/>
        </w:rPr>
        <w:t>Chia-Hua has leadership experience from various course projects and teaching assistant work at Purdue.</w:t>
      </w:r>
      <w:r w:rsidR="00780FCE">
        <w:rPr>
          <w:lang w:eastAsia="zh-TW"/>
        </w:rPr>
        <w:t xml:space="preserve"> He has experience designing and developing</w:t>
      </w:r>
      <w:r w:rsidRPr="000F416F">
        <w:rPr>
          <w:lang w:eastAsia="zh-TW"/>
        </w:rPr>
        <w:t xml:space="preserve"> Mixed Reality applications for Microsoft HoloLens and learned the project m</w:t>
      </w:r>
      <w:r w:rsidR="009D0D41">
        <w:rPr>
          <w:lang w:eastAsia="zh-TW"/>
        </w:rPr>
        <w:t xml:space="preserve">anagement skills from an Agile </w:t>
      </w:r>
      <w:r w:rsidR="00F65E96">
        <w:rPr>
          <w:lang w:eastAsia="zh-TW"/>
        </w:rPr>
        <w:t>Software D</w:t>
      </w:r>
      <w:r w:rsidRPr="000F416F">
        <w:rPr>
          <w:lang w:eastAsia="zh-TW"/>
        </w:rPr>
        <w:t>evelopment team</w:t>
      </w:r>
      <w:r w:rsidR="00780FCE">
        <w:rPr>
          <w:lang w:eastAsia="zh-TW"/>
        </w:rPr>
        <w:t xml:space="preserve"> as a software intern at </w:t>
      </w:r>
      <w:proofErr w:type="spellStart"/>
      <w:r w:rsidR="00780FCE">
        <w:rPr>
          <w:lang w:eastAsia="zh-TW"/>
        </w:rPr>
        <w:t>Noblis</w:t>
      </w:r>
      <w:proofErr w:type="spellEnd"/>
      <w:r w:rsidRPr="000F416F">
        <w:rPr>
          <w:lang w:eastAsia="zh-TW"/>
        </w:rPr>
        <w:t xml:space="preserve">. He also has an outstanding academy performance in the firmware courses such as ECE362 and ECE 337 at Purdue. His strong background in both the software and hardware ends qualifies him </w:t>
      </w:r>
      <w:r w:rsidR="00C4273C">
        <w:rPr>
          <w:lang w:eastAsia="zh-TW"/>
        </w:rPr>
        <w:t>the Software Engineer and Team L</w:t>
      </w:r>
      <w:r w:rsidRPr="000F416F">
        <w:rPr>
          <w:lang w:eastAsia="zh-TW"/>
        </w:rPr>
        <w:t>eader positions. He will primarily focus on designing the VR app and building a prototype for testing the wireless communication between the VR software and the microcontroller. He will also assist the team in microcontroller coding, firmware peripheral</w:t>
      </w:r>
      <w:r w:rsidR="005B41D7">
        <w:rPr>
          <w:lang w:eastAsia="zh-TW"/>
        </w:rPr>
        <w:t xml:space="preserve"> testing</w:t>
      </w:r>
      <w:r w:rsidRPr="000F416F">
        <w:rPr>
          <w:lang w:eastAsia="zh-TW"/>
        </w:rPr>
        <w:t>, as well as assembling the hardware and mechanical components.</w:t>
      </w:r>
    </w:p>
    <w:p w14:paraId="3825D544" w14:textId="77777777" w:rsidR="00365A4B" w:rsidRPr="00365A4B" w:rsidRDefault="00365A4B" w:rsidP="00365A4B">
      <w:pPr>
        <w:ind w:left="720"/>
        <w:contextualSpacing/>
      </w:pPr>
    </w:p>
    <w:p w14:paraId="0B8A855D" w14:textId="61C75E8F" w:rsidR="00D63157" w:rsidRPr="00365A4B" w:rsidRDefault="000F416F" w:rsidP="00F35A3A">
      <w:pPr>
        <w:numPr>
          <w:ilvl w:val="0"/>
          <w:numId w:val="1"/>
        </w:numPr>
        <w:ind w:hanging="360"/>
        <w:contextualSpacing/>
        <w:jc w:val="both"/>
      </w:pPr>
      <w:r w:rsidRPr="00365A4B">
        <w:rPr>
          <w:rFonts w:eastAsia="Times New Roman"/>
        </w:rPr>
        <w:t>Hengyi is actively involved in the Haptics Interface Research Lab</w:t>
      </w:r>
      <w:r w:rsidR="00E64C77">
        <w:rPr>
          <w:rFonts w:eastAsia="Times New Roman"/>
        </w:rPr>
        <w:t xml:space="preserve"> at Purdue</w:t>
      </w:r>
      <w:r w:rsidRPr="00365A4B">
        <w:rPr>
          <w:rFonts w:eastAsia="Times New Roman"/>
        </w:rPr>
        <w:t>. He worked with haptic devices</w:t>
      </w:r>
      <w:r w:rsidR="002E1BB9">
        <w:rPr>
          <w:rFonts w:eastAsia="Times New Roman"/>
        </w:rPr>
        <w:t xml:space="preserve"> and tested users’</w:t>
      </w:r>
      <w:r w:rsidRPr="00365A4B">
        <w:rPr>
          <w:rFonts w:eastAsia="Times New Roman"/>
        </w:rPr>
        <w:t xml:space="preserve"> feelings</w:t>
      </w:r>
      <w:r w:rsidR="00832EA8">
        <w:rPr>
          <w:rFonts w:eastAsia="Times New Roman"/>
        </w:rPr>
        <w:t xml:space="preserve"> and emotions</w:t>
      </w:r>
      <w:r w:rsidRPr="00365A4B">
        <w:rPr>
          <w:rFonts w:eastAsia="Times New Roman"/>
        </w:rPr>
        <w:t xml:space="preserve"> while providing</w:t>
      </w:r>
      <w:r w:rsidR="002E1BB9">
        <w:rPr>
          <w:rFonts w:eastAsia="Times New Roman"/>
        </w:rPr>
        <w:t xml:space="preserve"> various</w:t>
      </w:r>
      <w:r w:rsidRPr="00365A4B">
        <w:rPr>
          <w:rFonts w:eastAsia="Times New Roman"/>
        </w:rPr>
        <w:t xml:space="preserve"> vibration frequency inputs. Meanwhile he also received outstanding grades in ECE 362 and ECE 337 and</w:t>
      </w:r>
      <w:r w:rsidR="00C76FF8">
        <w:rPr>
          <w:rFonts w:eastAsia="Times New Roman"/>
        </w:rPr>
        <w:t xml:space="preserve"> was</w:t>
      </w:r>
      <w:r w:rsidRPr="00365A4B">
        <w:rPr>
          <w:rFonts w:eastAsia="Times New Roman"/>
        </w:rPr>
        <w:t xml:space="preserve"> involved significantly in his ECE 362 mini project. With his background of the research lab, his extraordinary academic performance in ECE courses </w:t>
      </w:r>
      <w:r w:rsidRPr="00365A4B">
        <w:rPr>
          <w:rFonts w:eastAsia="Times New Roman"/>
        </w:rPr>
        <w:lastRenderedPageBreak/>
        <w:t>and his assistance in the previous projects, he will serve as a Haptic Designe</w:t>
      </w:r>
      <w:r w:rsidR="00EA4585">
        <w:rPr>
          <w:rFonts w:eastAsia="Times New Roman"/>
        </w:rPr>
        <w:t>r for the Virtual Sport project and design</w:t>
      </w:r>
      <w:r w:rsidRPr="00365A4B">
        <w:rPr>
          <w:rFonts w:eastAsia="Times New Roman"/>
        </w:rPr>
        <w:t xml:space="preserve"> various haptic mechanisms for the embedded hardware. He will primarily focus on writing the software program for the haptic feedback mechanism, designing the mechanical components, and building a prototype for testing the tactile and friction force simulation. He will also assist the team in testing the hardware peripherals, soldering the PCB, and packaging the final product.</w:t>
      </w:r>
    </w:p>
    <w:p w14:paraId="02DFE8B8" w14:textId="77777777" w:rsidR="00365A4B" w:rsidRPr="00365A4B" w:rsidRDefault="00365A4B" w:rsidP="00365A4B">
      <w:pPr>
        <w:contextualSpacing/>
      </w:pPr>
    </w:p>
    <w:p w14:paraId="1999F8E8" w14:textId="196BEC0F" w:rsidR="004B38CB" w:rsidRDefault="000F416F" w:rsidP="00F35A3A">
      <w:pPr>
        <w:numPr>
          <w:ilvl w:val="0"/>
          <w:numId w:val="1"/>
        </w:numPr>
        <w:ind w:hanging="360"/>
        <w:jc w:val="both"/>
        <w:rPr>
          <w:lang w:eastAsia="zh-TW"/>
        </w:rPr>
      </w:pPr>
      <w:proofErr w:type="spellStart"/>
      <w:r w:rsidRPr="000F416F">
        <w:rPr>
          <w:lang w:eastAsia="zh-TW"/>
        </w:rPr>
        <w:t>Linke</w:t>
      </w:r>
      <w:proofErr w:type="spellEnd"/>
      <w:r w:rsidRPr="000F416F">
        <w:rPr>
          <w:lang w:eastAsia="zh-TW"/>
        </w:rPr>
        <w:t xml:space="preserve"> has experience in PCB</w:t>
      </w:r>
      <w:r w:rsidR="004B38CB">
        <w:rPr>
          <w:lang w:eastAsia="zh-TW"/>
        </w:rPr>
        <w:t xml:space="preserve"> design</w:t>
      </w:r>
      <w:r w:rsidRPr="000F416F">
        <w:rPr>
          <w:lang w:eastAsia="zh-TW"/>
        </w:rPr>
        <w:t xml:space="preserve"> from ECE362</w:t>
      </w:r>
      <w:r w:rsidR="004B38CB">
        <w:rPr>
          <w:lang w:eastAsia="zh-TW"/>
        </w:rPr>
        <w:t xml:space="preserve"> and he will serve as a hardware engineer for the Virtual Sport project</w:t>
      </w:r>
      <w:r w:rsidRPr="000F416F">
        <w:rPr>
          <w:lang w:eastAsia="zh-TW"/>
        </w:rPr>
        <w:t>.</w:t>
      </w:r>
      <w:r w:rsidR="002F74B2">
        <w:rPr>
          <w:lang w:eastAsia="zh-TW"/>
        </w:rPr>
        <w:t xml:space="preserve"> He will work</w:t>
      </w:r>
      <w:r w:rsidRPr="000F416F">
        <w:rPr>
          <w:lang w:eastAsia="zh-TW"/>
        </w:rPr>
        <w:t xml:space="preserve"> </w:t>
      </w:r>
      <w:r w:rsidR="003803C4">
        <w:rPr>
          <w:lang w:eastAsia="zh-TW"/>
        </w:rPr>
        <w:t>on the overall schematic and choosing the resister, capacitor, and other electrical components required for the embedded device. He will also attend the PCB training sessions, design the PCB layout, and handle the PCB fabrication.</w:t>
      </w:r>
    </w:p>
    <w:p w14:paraId="3BAC7E46" w14:textId="63FFAB86" w:rsidR="000F416F" w:rsidRDefault="000F416F" w:rsidP="00F35A3A">
      <w:pPr>
        <w:ind w:left="360" w:hanging="360"/>
        <w:jc w:val="both"/>
        <w:rPr>
          <w:rFonts w:eastAsia="Times New Roman"/>
        </w:rPr>
      </w:pPr>
    </w:p>
    <w:p w14:paraId="6BBA2D87" w14:textId="22F3850C" w:rsidR="000F416F" w:rsidRDefault="009F2275" w:rsidP="00F35A3A">
      <w:pPr>
        <w:numPr>
          <w:ilvl w:val="0"/>
          <w:numId w:val="1"/>
        </w:numPr>
        <w:ind w:hanging="360"/>
        <w:jc w:val="both"/>
        <w:rPr>
          <w:lang w:eastAsia="zh-TW"/>
        </w:rPr>
      </w:pPr>
      <w:r>
        <w:rPr>
          <w:rFonts w:eastAsia="Times New Roman"/>
        </w:rPr>
        <w:t>Yutao</w:t>
      </w:r>
      <w:r w:rsidR="000F416F" w:rsidRPr="000F416F">
        <w:rPr>
          <w:rFonts w:eastAsia="Times New Roman"/>
        </w:rPr>
        <w:t xml:space="preserve"> will take the role in System Engineer and</w:t>
      </w:r>
      <w:r>
        <w:rPr>
          <w:rFonts w:eastAsia="Times New Roman"/>
        </w:rPr>
        <w:t xml:space="preserve"> is</w:t>
      </w:r>
      <w:r w:rsidR="000F416F" w:rsidRPr="000F416F">
        <w:rPr>
          <w:rFonts w:eastAsia="Times New Roman"/>
        </w:rPr>
        <w:t xml:space="preserve"> in charge of designing the</w:t>
      </w:r>
      <w:r w:rsidR="00521C40">
        <w:rPr>
          <w:rFonts w:eastAsia="Times New Roman"/>
        </w:rPr>
        <w:t xml:space="preserve"> functional blocks and component layout for the Virtual Sport project</w:t>
      </w:r>
      <w:r w:rsidR="000F416F" w:rsidRPr="000F416F">
        <w:rPr>
          <w:rFonts w:eastAsia="Times New Roman"/>
        </w:rPr>
        <w:t xml:space="preserve">. </w:t>
      </w:r>
      <w:r>
        <w:rPr>
          <w:rFonts w:eastAsia="Times New Roman"/>
        </w:rPr>
        <w:t>He will also assist the team in designing the PCB, programming the microcontroller,</w:t>
      </w:r>
      <w:r w:rsidR="00521C40">
        <w:rPr>
          <w:rFonts w:eastAsia="Times New Roman"/>
        </w:rPr>
        <w:t xml:space="preserve"> building the mechanical component,</w:t>
      </w:r>
      <w:r>
        <w:rPr>
          <w:rFonts w:eastAsia="Times New Roman"/>
        </w:rPr>
        <w:t xml:space="preserve"> and investigating various</w:t>
      </w:r>
      <w:r w:rsidR="00F35A3A">
        <w:rPr>
          <w:rFonts w:eastAsia="Times New Roman"/>
        </w:rPr>
        <w:t xml:space="preserve"> tools</w:t>
      </w:r>
      <w:r>
        <w:rPr>
          <w:rFonts w:eastAsia="Times New Roman"/>
        </w:rPr>
        <w:t xml:space="preserve"> and resources</w:t>
      </w:r>
      <w:r w:rsidR="00521C40">
        <w:rPr>
          <w:rFonts w:eastAsia="Times New Roman"/>
        </w:rPr>
        <w:t xml:space="preserve"> that can be useful for the project</w:t>
      </w:r>
      <w:r>
        <w:rPr>
          <w:rFonts w:eastAsia="Times New Roman"/>
        </w:rPr>
        <w:t>.</w:t>
      </w:r>
    </w:p>
    <w:p w14:paraId="161028A3" w14:textId="4CD92C90" w:rsidR="00D63157" w:rsidRDefault="00430C92" w:rsidP="00430C92">
      <w:pPr>
        <w:tabs>
          <w:tab w:val="left" w:pos="6145"/>
        </w:tabs>
        <w:ind w:left="720"/>
        <w:contextualSpacing/>
      </w:pPr>
      <w:r>
        <w:tab/>
      </w:r>
    </w:p>
    <w:p w14:paraId="65B95A37" w14:textId="77777777" w:rsidR="001318F4" w:rsidRPr="00D63157" w:rsidRDefault="001318F4">
      <w:pPr>
        <w:pStyle w:val="Title"/>
        <w:jc w:val="left"/>
      </w:pPr>
    </w:p>
    <w:p w14:paraId="12C6DA9B" w14:textId="77777777" w:rsidR="001318F4" w:rsidRDefault="7E947F7A">
      <w:pPr>
        <w:pStyle w:val="Title"/>
        <w:jc w:val="left"/>
      </w:pPr>
      <w:r w:rsidRPr="7E947F7A">
        <w:rPr>
          <w:sz w:val="24"/>
          <w:szCs w:val="24"/>
        </w:rPr>
        <w:t>2.1 Homework Assignment Responsibilities</w:t>
      </w:r>
    </w:p>
    <w:p w14:paraId="71BD31FD" w14:textId="77777777" w:rsidR="001318F4" w:rsidRDefault="001318F4"/>
    <w:p w14:paraId="0233B445" w14:textId="77777777" w:rsidR="001318F4" w:rsidRDefault="7E947F7A" w:rsidP="00F35A3A">
      <w:pPr>
        <w:pStyle w:val="Title"/>
        <w:jc w:val="both"/>
      </w:pPr>
      <w:r w:rsidRPr="7E947F7A">
        <w:rPr>
          <w:b w:val="0"/>
          <w:sz w:val="24"/>
          <w:szCs w:val="24"/>
        </w:rPr>
        <w:t>Responsibilities for each team member and the homework assignment they should complete are detailed below in figure 1.</w:t>
      </w:r>
    </w:p>
    <w:p w14:paraId="14976A33" w14:textId="77777777" w:rsidR="001318F4" w:rsidRDefault="001318F4"/>
    <w:tbl>
      <w:tblPr>
        <w:tblW w:w="91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564"/>
        <w:gridCol w:w="829"/>
        <w:gridCol w:w="3730"/>
        <w:gridCol w:w="994"/>
      </w:tblGrid>
      <w:tr w:rsidR="001318F4" w14:paraId="703848D9" w14:textId="77777777" w:rsidTr="7E947F7A">
        <w:trPr>
          <w:trHeight w:val="280"/>
        </w:trPr>
        <w:tc>
          <w:tcPr>
            <w:tcW w:w="4393"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0FD1E3AD" w14:textId="77777777" w:rsidR="001318F4" w:rsidRDefault="7E947F7A">
            <w:pPr>
              <w:pStyle w:val="Title"/>
            </w:pPr>
            <w:r w:rsidRPr="7E947F7A">
              <w:rPr>
                <w:i/>
                <w:iCs/>
                <w:sz w:val="24"/>
                <w:szCs w:val="24"/>
              </w:rPr>
              <w:t>Design Component Homework</w:t>
            </w:r>
          </w:p>
        </w:tc>
        <w:tc>
          <w:tcPr>
            <w:tcW w:w="472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0218105C" w14:textId="77777777" w:rsidR="001318F4" w:rsidRDefault="7E947F7A">
            <w:pPr>
              <w:pStyle w:val="Title"/>
            </w:pPr>
            <w:r w:rsidRPr="7E947F7A">
              <w:rPr>
                <w:i/>
                <w:iCs/>
                <w:sz w:val="24"/>
                <w:szCs w:val="24"/>
              </w:rPr>
              <w:t>Professional Component Homework</w:t>
            </w:r>
          </w:p>
        </w:tc>
      </w:tr>
      <w:tr w:rsidR="001318F4" w14:paraId="76866F83" w14:textId="77777777" w:rsidTr="7E947F7A">
        <w:trPr>
          <w:trHeight w:val="280"/>
        </w:trPr>
        <w:tc>
          <w:tcPr>
            <w:tcW w:w="356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3A4FAC37" w14:textId="77777777" w:rsidR="001318F4" w:rsidRDefault="7E947F7A">
            <w:pPr>
              <w:pStyle w:val="Title"/>
              <w:jc w:val="left"/>
            </w:pPr>
            <w:r w:rsidRPr="7E947F7A">
              <w:rPr>
                <w:b w:val="0"/>
                <w:sz w:val="20"/>
                <w:szCs w:val="20"/>
              </w:rPr>
              <w:t>3-Software Overview</w:t>
            </w:r>
          </w:p>
        </w:tc>
        <w:tc>
          <w:tcPr>
            <w:tcW w:w="82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1D8E7C72" w14:textId="333A3282" w:rsidR="001318F4" w:rsidRPr="00CA33B8" w:rsidRDefault="7E947F7A" w:rsidP="7E947F7A">
            <w:pPr>
              <w:pStyle w:val="Title"/>
              <w:jc w:val="left"/>
              <w:rPr>
                <w:sz w:val="20"/>
                <w:szCs w:val="20"/>
              </w:rPr>
            </w:pPr>
            <w:r w:rsidRPr="7E947F7A">
              <w:rPr>
                <w:b w:val="0"/>
                <w:sz w:val="20"/>
                <w:szCs w:val="20"/>
              </w:rPr>
              <w:t>CP</w:t>
            </w:r>
          </w:p>
        </w:tc>
        <w:tc>
          <w:tcPr>
            <w:tcW w:w="373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7E48D94F" w14:textId="77777777" w:rsidR="001318F4" w:rsidRDefault="7E947F7A">
            <w:pPr>
              <w:pStyle w:val="Title"/>
              <w:jc w:val="left"/>
            </w:pPr>
            <w:r w:rsidRPr="7E947F7A">
              <w:rPr>
                <w:b w:val="0"/>
                <w:sz w:val="20"/>
                <w:szCs w:val="20"/>
              </w:rPr>
              <w:t xml:space="preserve">  9-Legal Analysis</w:t>
            </w:r>
          </w:p>
        </w:tc>
        <w:tc>
          <w:tcPr>
            <w:tcW w:w="99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4BC598DF" w14:textId="3186E050" w:rsidR="001318F4" w:rsidRPr="00CA33B8" w:rsidRDefault="000F66C8">
            <w:pPr>
              <w:pStyle w:val="Title"/>
              <w:jc w:val="left"/>
              <w:rPr>
                <w:sz w:val="20"/>
                <w:szCs w:val="20"/>
                <w:lang w:eastAsia="zh-TW"/>
              </w:rPr>
            </w:pPr>
            <w:r>
              <w:rPr>
                <w:b w:val="0"/>
                <w:sz w:val="20"/>
                <w:szCs w:val="20"/>
                <w:lang w:eastAsia="zh-TW"/>
              </w:rPr>
              <w:t>YH</w:t>
            </w:r>
          </w:p>
        </w:tc>
      </w:tr>
      <w:tr w:rsidR="001318F4" w14:paraId="3AA4DD38" w14:textId="77777777" w:rsidTr="7E947F7A">
        <w:trPr>
          <w:trHeight w:val="260"/>
        </w:trPr>
        <w:tc>
          <w:tcPr>
            <w:tcW w:w="356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1E70DFE4" w14:textId="77777777" w:rsidR="001318F4" w:rsidRDefault="7E947F7A">
            <w:pPr>
              <w:pStyle w:val="Title"/>
              <w:jc w:val="left"/>
            </w:pPr>
            <w:r w:rsidRPr="7E947F7A">
              <w:rPr>
                <w:b w:val="0"/>
                <w:sz w:val="20"/>
                <w:szCs w:val="20"/>
              </w:rPr>
              <w:t>5-Electrical Overview</w:t>
            </w:r>
          </w:p>
        </w:tc>
        <w:tc>
          <w:tcPr>
            <w:tcW w:w="82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6B49E57F" w14:textId="2945CCB1" w:rsidR="001318F4" w:rsidRPr="00CA33B8" w:rsidRDefault="00525B24">
            <w:pPr>
              <w:pStyle w:val="Title"/>
              <w:jc w:val="left"/>
              <w:rPr>
                <w:sz w:val="20"/>
                <w:szCs w:val="20"/>
                <w:lang w:eastAsia="zh-TW"/>
              </w:rPr>
            </w:pPr>
            <w:r>
              <w:rPr>
                <w:b w:val="0"/>
                <w:sz w:val="20"/>
                <w:szCs w:val="20"/>
                <w:lang w:eastAsia="zh-TW"/>
              </w:rPr>
              <w:t>HL</w:t>
            </w:r>
          </w:p>
        </w:tc>
        <w:tc>
          <w:tcPr>
            <w:tcW w:w="373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0CF637C5" w14:textId="77777777" w:rsidR="001318F4" w:rsidRDefault="7E947F7A">
            <w:pPr>
              <w:pStyle w:val="Title"/>
              <w:jc w:val="left"/>
            </w:pPr>
            <w:r w:rsidRPr="7E947F7A">
              <w:rPr>
                <w:b w:val="0"/>
                <w:sz w:val="20"/>
                <w:szCs w:val="20"/>
              </w:rPr>
              <w:t xml:space="preserve"> 10-Reliability and Safety Analysis</w:t>
            </w:r>
          </w:p>
        </w:tc>
        <w:tc>
          <w:tcPr>
            <w:tcW w:w="99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5CC63324" w14:textId="187CED14" w:rsidR="001318F4" w:rsidRPr="00CA33B8" w:rsidRDefault="00525B24">
            <w:pPr>
              <w:pStyle w:val="Title"/>
              <w:jc w:val="left"/>
              <w:rPr>
                <w:sz w:val="20"/>
                <w:szCs w:val="20"/>
                <w:lang w:eastAsia="zh-TW"/>
              </w:rPr>
            </w:pPr>
            <w:r>
              <w:rPr>
                <w:b w:val="0"/>
                <w:sz w:val="20"/>
                <w:szCs w:val="20"/>
                <w:lang w:eastAsia="zh-TW"/>
              </w:rPr>
              <w:t>LY</w:t>
            </w:r>
          </w:p>
        </w:tc>
      </w:tr>
      <w:tr w:rsidR="001318F4" w14:paraId="4E350B77" w14:textId="77777777" w:rsidTr="7E947F7A">
        <w:trPr>
          <w:trHeight w:val="280"/>
        </w:trPr>
        <w:tc>
          <w:tcPr>
            <w:tcW w:w="356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61C791D2" w14:textId="77777777" w:rsidR="001318F4" w:rsidRDefault="7E947F7A">
            <w:pPr>
              <w:pStyle w:val="Title"/>
              <w:jc w:val="left"/>
            </w:pPr>
            <w:r w:rsidRPr="7E947F7A">
              <w:rPr>
                <w:b w:val="0"/>
                <w:sz w:val="20"/>
                <w:szCs w:val="20"/>
              </w:rPr>
              <w:t>7-Mechanical Overview</w:t>
            </w:r>
          </w:p>
        </w:tc>
        <w:tc>
          <w:tcPr>
            <w:tcW w:w="82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40321562" w14:textId="2E0D9F61" w:rsidR="001318F4" w:rsidRPr="00625892" w:rsidRDefault="7E947F7A" w:rsidP="7E947F7A">
            <w:pPr>
              <w:pStyle w:val="Title"/>
              <w:jc w:val="left"/>
              <w:rPr>
                <w:b w:val="0"/>
                <w:sz w:val="20"/>
                <w:szCs w:val="20"/>
                <w:lang w:eastAsia="zh-TW"/>
              </w:rPr>
            </w:pPr>
            <w:r w:rsidRPr="7E947F7A">
              <w:rPr>
                <w:b w:val="0"/>
                <w:sz w:val="20"/>
                <w:szCs w:val="20"/>
                <w:lang w:eastAsia="zh-TW"/>
              </w:rPr>
              <w:t>HL</w:t>
            </w:r>
          </w:p>
        </w:tc>
        <w:tc>
          <w:tcPr>
            <w:tcW w:w="373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5C6B2040" w14:textId="77777777" w:rsidR="001318F4" w:rsidRDefault="7E947F7A">
            <w:pPr>
              <w:pStyle w:val="Title"/>
              <w:jc w:val="left"/>
            </w:pPr>
            <w:r w:rsidRPr="7E947F7A">
              <w:rPr>
                <w:b w:val="0"/>
                <w:sz w:val="20"/>
                <w:szCs w:val="20"/>
              </w:rPr>
              <w:t xml:space="preserve"> 11-Ethical/Environmental Analysis</w:t>
            </w:r>
          </w:p>
        </w:tc>
        <w:tc>
          <w:tcPr>
            <w:tcW w:w="99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14C11450" w14:textId="03398B34" w:rsidR="001318F4" w:rsidRPr="00CA33B8" w:rsidRDefault="000F66C8">
            <w:pPr>
              <w:pStyle w:val="Title"/>
              <w:jc w:val="left"/>
              <w:rPr>
                <w:sz w:val="20"/>
                <w:szCs w:val="20"/>
                <w:lang w:eastAsia="zh-TW"/>
              </w:rPr>
            </w:pPr>
            <w:r>
              <w:rPr>
                <w:b w:val="0"/>
                <w:sz w:val="20"/>
                <w:szCs w:val="20"/>
                <w:lang w:eastAsia="zh-TW"/>
              </w:rPr>
              <w:t>YH</w:t>
            </w:r>
          </w:p>
        </w:tc>
      </w:tr>
      <w:tr w:rsidR="001318F4" w14:paraId="71FFAA21" w14:textId="77777777" w:rsidTr="7E947F7A">
        <w:trPr>
          <w:trHeight w:val="280"/>
        </w:trPr>
        <w:tc>
          <w:tcPr>
            <w:tcW w:w="356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6405BC3B" w14:textId="77777777" w:rsidR="001318F4" w:rsidRDefault="7E947F7A">
            <w:pPr>
              <w:pStyle w:val="Title"/>
              <w:jc w:val="left"/>
            </w:pPr>
            <w:r w:rsidRPr="7E947F7A">
              <w:rPr>
                <w:b w:val="0"/>
                <w:sz w:val="20"/>
                <w:szCs w:val="20"/>
              </w:rPr>
              <w:t>8-Software Formalization</w:t>
            </w:r>
          </w:p>
        </w:tc>
        <w:tc>
          <w:tcPr>
            <w:tcW w:w="82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4B1301C5" w14:textId="5C81C22B" w:rsidR="001318F4" w:rsidRPr="00CA33B8" w:rsidRDefault="7E947F7A" w:rsidP="7E947F7A">
            <w:pPr>
              <w:pStyle w:val="Title"/>
              <w:jc w:val="left"/>
              <w:rPr>
                <w:sz w:val="20"/>
                <w:szCs w:val="20"/>
              </w:rPr>
            </w:pPr>
            <w:r w:rsidRPr="7E947F7A">
              <w:rPr>
                <w:b w:val="0"/>
                <w:sz w:val="20"/>
                <w:szCs w:val="20"/>
              </w:rPr>
              <w:t>CP</w:t>
            </w:r>
          </w:p>
        </w:tc>
        <w:tc>
          <w:tcPr>
            <w:tcW w:w="373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3337B058" w14:textId="77777777" w:rsidR="001318F4" w:rsidRDefault="7E947F7A">
            <w:pPr>
              <w:pStyle w:val="Title"/>
              <w:jc w:val="left"/>
            </w:pPr>
            <w:r w:rsidRPr="7E947F7A">
              <w:rPr>
                <w:b w:val="0"/>
                <w:sz w:val="20"/>
                <w:szCs w:val="20"/>
              </w:rPr>
              <w:t xml:space="preserve"> 12-User Manual</w:t>
            </w:r>
          </w:p>
        </w:tc>
        <w:tc>
          <w:tcPr>
            <w:tcW w:w="99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14:paraId="7A74E845" w14:textId="291D8C6F" w:rsidR="001318F4" w:rsidRPr="00625892" w:rsidRDefault="00525B24">
            <w:pPr>
              <w:pStyle w:val="Title"/>
              <w:jc w:val="left"/>
              <w:rPr>
                <w:b w:val="0"/>
                <w:sz w:val="20"/>
                <w:szCs w:val="20"/>
                <w:lang w:eastAsia="zh-TW"/>
              </w:rPr>
            </w:pPr>
            <w:commentRangeStart w:id="7"/>
            <w:r>
              <w:rPr>
                <w:rFonts w:hint="eastAsia"/>
                <w:b w:val="0"/>
                <w:sz w:val="20"/>
                <w:szCs w:val="20"/>
                <w:lang w:eastAsia="zh-TW"/>
              </w:rPr>
              <w:t>L</w:t>
            </w:r>
            <w:r>
              <w:rPr>
                <w:b w:val="0"/>
                <w:sz w:val="20"/>
                <w:szCs w:val="20"/>
                <w:lang w:eastAsia="zh-TW"/>
              </w:rPr>
              <w:t>Y</w:t>
            </w:r>
            <w:commentRangeEnd w:id="7"/>
            <w:r w:rsidR="001A5657">
              <w:rPr>
                <w:rStyle w:val="CommentReference"/>
                <w:b w:val="0"/>
              </w:rPr>
              <w:commentReference w:id="7"/>
            </w:r>
          </w:p>
        </w:tc>
      </w:tr>
    </w:tbl>
    <w:p w14:paraId="782EB8FC" w14:textId="77777777" w:rsidR="001318F4" w:rsidRDefault="001318F4">
      <w:pPr>
        <w:pStyle w:val="Title"/>
        <w:jc w:val="left"/>
      </w:pPr>
    </w:p>
    <w:p w14:paraId="337B8546" w14:textId="519380D3" w:rsidR="001318F4" w:rsidRDefault="000F416F">
      <w:pPr>
        <w:jc w:val="center"/>
      </w:pPr>
      <w:r>
        <w:t>CP: Chia-Hua Peng     HL: H</w:t>
      </w:r>
      <w:r w:rsidR="00CF0B0F">
        <w:t xml:space="preserve">engyi Lin     LY: </w:t>
      </w:r>
      <w:proofErr w:type="spellStart"/>
      <w:r w:rsidR="00CF0B0F">
        <w:t>Linke</w:t>
      </w:r>
      <w:proofErr w:type="spellEnd"/>
      <w:r w:rsidR="00CF0B0F">
        <w:t xml:space="preserve"> Yu    YH: Yutao Hu</w:t>
      </w:r>
    </w:p>
    <w:p w14:paraId="24B48D4C" w14:textId="77777777" w:rsidR="001318F4" w:rsidRDefault="7E947F7A">
      <w:pPr>
        <w:jc w:val="center"/>
      </w:pPr>
      <w:r w:rsidRPr="7E947F7A">
        <w:rPr>
          <w:b/>
          <w:bCs/>
        </w:rPr>
        <w:t>Figure 1. Homework Assignment Responsibilities</w:t>
      </w:r>
    </w:p>
    <w:p w14:paraId="3D9D5F4C" w14:textId="77777777" w:rsidR="001318F4" w:rsidRDefault="001318F4">
      <w:pPr>
        <w:jc w:val="center"/>
      </w:pPr>
    </w:p>
    <w:p w14:paraId="79216F15" w14:textId="77777777" w:rsidR="00CB7737" w:rsidRDefault="00CB7737">
      <w:pPr>
        <w:rPr>
          <w:b/>
        </w:rPr>
      </w:pPr>
      <w:r>
        <w:br w:type="page"/>
      </w:r>
    </w:p>
    <w:p w14:paraId="595DB369" w14:textId="12AF6EDE" w:rsidR="001318F4" w:rsidRPr="00CB7737" w:rsidRDefault="7E947F7A" w:rsidP="7E947F7A">
      <w:pPr>
        <w:pStyle w:val="Title"/>
        <w:jc w:val="left"/>
        <w:rPr>
          <w:sz w:val="24"/>
          <w:szCs w:val="24"/>
        </w:rPr>
      </w:pPr>
      <w:r w:rsidRPr="7E947F7A">
        <w:rPr>
          <w:sz w:val="24"/>
          <w:szCs w:val="24"/>
        </w:rPr>
        <w:lastRenderedPageBreak/>
        <w:t>3.0 Estimated Budget</w:t>
      </w:r>
    </w:p>
    <w:p w14:paraId="7AB8A3F3" w14:textId="77777777" w:rsidR="001318F4" w:rsidRDefault="001318F4"/>
    <w:tbl>
      <w:tblPr>
        <w:tblW w:w="5100" w:type="dxa"/>
        <w:tblInd w:w="1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2385"/>
      </w:tblGrid>
      <w:tr w:rsidR="001318F4" w14:paraId="5CDD2F40" w14:textId="77777777" w:rsidTr="7E947F7A">
        <w:tc>
          <w:tcPr>
            <w:tcW w:w="2715" w:type="dxa"/>
            <w:tcMar>
              <w:top w:w="100" w:type="dxa"/>
              <w:left w:w="100" w:type="dxa"/>
              <w:bottom w:w="100" w:type="dxa"/>
              <w:right w:w="100" w:type="dxa"/>
            </w:tcMar>
          </w:tcPr>
          <w:p w14:paraId="18769532" w14:textId="77777777" w:rsidR="001318F4" w:rsidRDefault="7E947F7A">
            <w:pPr>
              <w:widowControl w:val="0"/>
            </w:pPr>
            <w:r w:rsidRPr="7E947F7A">
              <w:rPr>
                <w:b/>
                <w:bCs/>
              </w:rPr>
              <w:t>Mechanical</w:t>
            </w:r>
          </w:p>
        </w:tc>
        <w:tc>
          <w:tcPr>
            <w:tcW w:w="2385" w:type="dxa"/>
            <w:tcMar>
              <w:top w:w="100" w:type="dxa"/>
              <w:left w:w="100" w:type="dxa"/>
              <w:bottom w:w="100" w:type="dxa"/>
              <w:right w:w="100" w:type="dxa"/>
            </w:tcMar>
          </w:tcPr>
          <w:p w14:paraId="184652A4" w14:textId="77777777" w:rsidR="001318F4" w:rsidRDefault="7E947F7A">
            <w:pPr>
              <w:widowControl w:val="0"/>
            </w:pPr>
            <w:r w:rsidRPr="7E947F7A">
              <w:rPr>
                <w:b/>
                <w:bCs/>
              </w:rPr>
              <w:t>Estimated Cost</w:t>
            </w:r>
          </w:p>
        </w:tc>
      </w:tr>
      <w:tr w:rsidR="00194CC6" w14:paraId="06126DEE" w14:textId="77777777" w:rsidTr="7E947F7A">
        <w:tc>
          <w:tcPr>
            <w:tcW w:w="2715" w:type="dxa"/>
            <w:tcMar>
              <w:top w:w="100" w:type="dxa"/>
              <w:left w:w="100" w:type="dxa"/>
              <w:bottom w:w="100" w:type="dxa"/>
              <w:right w:w="100" w:type="dxa"/>
            </w:tcMar>
          </w:tcPr>
          <w:p w14:paraId="03350794" w14:textId="0C0FE8EE" w:rsidR="00194CC6" w:rsidRPr="00194CC6" w:rsidRDefault="7E947F7A" w:rsidP="7E947F7A">
            <w:pPr>
              <w:widowControl w:val="0"/>
              <w:rPr>
                <w:lang w:eastAsia="zh-TW"/>
              </w:rPr>
            </w:pPr>
            <w:r w:rsidRPr="7E947F7A">
              <w:rPr>
                <w:lang w:eastAsia="zh-TW"/>
              </w:rPr>
              <w:t>VR Headset</w:t>
            </w:r>
          </w:p>
        </w:tc>
        <w:tc>
          <w:tcPr>
            <w:tcW w:w="2385" w:type="dxa"/>
            <w:tcMar>
              <w:top w:w="100" w:type="dxa"/>
              <w:left w:w="100" w:type="dxa"/>
              <w:bottom w:w="100" w:type="dxa"/>
              <w:right w:w="100" w:type="dxa"/>
            </w:tcMar>
          </w:tcPr>
          <w:p w14:paraId="24705FA8" w14:textId="6A79F85E" w:rsidR="00194CC6" w:rsidRPr="00194CC6" w:rsidRDefault="7E947F7A" w:rsidP="7E947F7A">
            <w:pPr>
              <w:widowControl w:val="0"/>
              <w:rPr>
                <w:lang w:eastAsia="zh-TW"/>
              </w:rPr>
            </w:pPr>
            <w:r w:rsidRPr="7E947F7A">
              <w:rPr>
                <w:lang w:eastAsia="zh-TW"/>
              </w:rPr>
              <w:t>$20.00</w:t>
            </w:r>
          </w:p>
        </w:tc>
      </w:tr>
      <w:tr w:rsidR="001318F4" w14:paraId="213590DC" w14:textId="77777777" w:rsidTr="7E947F7A">
        <w:tc>
          <w:tcPr>
            <w:tcW w:w="2715" w:type="dxa"/>
            <w:tcMar>
              <w:top w:w="100" w:type="dxa"/>
              <w:left w:w="100" w:type="dxa"/>
              <w:bottom w:w="100" w:type="dxa"/>
              <w:right w:w="100" w:type="dxa"/>
            </w:tcMar>
          </w:tcPr>
          <w:p w14:paraId="4A9EE6D5" w14:textId="119059CA" w:rsidR="001318F4" w:rsidRDefault="7E947F7A">
            <w:pPr>
              <w:widowControl w:val="0"/>
            </w:pPr>
            <w:r>
              <w:t>Customized Plastic Box, Contact Handle and 3D Printing</w:t>
            </w:r>
          </w:p>
        </w:tc>
        <w:tc>
          <w:tcPr>
            <w:tcW w:w="2385" w:type="dxa"/>
            <w:tcMar>
              <w:top w:w="100" w:type="dxa"/>
              <w:left w:w="100" w:type="dxa"/>
              <w:bottom w:w="100" w:type="dxa"/>
              <w:right w:w="100" w:type="dxa"/>
            </w:tcMar>
          </w:tcPr>
          <w:p w14:paraId="4D0A5A43" w14:textId="6B014821" w:rsidR="001318F4" w:rsidRDefault="7E947F7A">
            <w:pPr>
              <w:widowControl w:val="0"/>
            </w:pPr>
            <w:r>
              <w:t>$70.00</w:t>
            </w:r>
          </w:p>
        </w:tc>
      </w:tr>
      <w:tr w:rsidR="00563314" w14:paraId="49C5CC4C" w14:textId="77777777" w:rsidTr="7E947F7A">
        <w:tc>
          <w:tcPr>
            <w:tcW w:w="2715" w:type="dxa"/>
            <w:tcMar>
              <w:top w:w="100" w:type="dxa"/>
              <w:left w:w="100" w:type="dxa"/>
              <w:bottom w:w="100" w:type="dxa"/>
              <w:right w:w="100" w:type="dxa"/>
            </w:tcMar>
          </w:tcPr>
          <w:p w14:paraId="1BA00555" w14:textId="4C8DBD74" w:rsidR="00563314" w:rsidRDefault="7E947F7A">
            <w:pPr>
              <w:widowControl w:val="0"/>
            </w:pPr>
            <w:r>
              <w:t>Screw/ T-Nut/ Stabilizing Components</w:t>
            </w:r>
          </w:p>
        </w:tc>
        <w:tc>
          <w:tcPr>
            <w:tcW w:w="2385" w:type="dxa"/>
            <w:tcMar>
              <w:top w:w="100" w:type="dxa"/>
              <w:left w:w="100" w:type="dxa"/>
              <w:bottom w:w="100" w:type="dxa"/>
              <w:right w:w="100" w:type="dxa"/>
            </w:tcMar>
          </w:tcPr>
          <w:p w14:paraId="64F94480" w14:textId="052CD68A" w:rsidR="00563314" w:rsidRDefault="7E947F7A">
            <w:pPr>
              <w:widowControl w:val="0"/>
            </w:pPr>
            <w:r>
              <w:t>$10.00</w:t>
            </w:r>
          </w:p>
        </w:tc>
      </w:tr>
      <w:tr w:rsidR="001318F4" w14:paraId="5F4CDC1A" w14:textId="77777777" w:rsidTr="7E947F7A">
        <w:tc>
          <w:tcPr>
            <w:tcW w:w="2715" w:type="dxa"/>
            <w:tcMar>
              <w:top w:w="100" w:type="dxa"/>
              <w:left w:w="100" w:type="dxa"/>
              <w:bottom w:w="100" w:type="dxa"/>
              <w:right w:w="100" w:type="dxa"/>
            </w:tcMar>
          </w:tcPr>
          <w:p w14:paraId="1F031D91" w14:textId="77777777" w:rsidR="001318F4" w:rsidRDefault="7E947F7A">
            <w:pPr>
              <w:widowControl w:val="0"/>
            </w:pPr>
            <w:r w:rsidRPr="7E947F7A">
              <w:rPr>
                <w:b/>
                <w:bCs/>
              </w:rPr>
              <w:t>Electrical</w:t>
            </w:r>
          </w:p>
        </w:tc>
        <w:tc>
          <w:tcPr>
            <w:tcW w:w="2385" w:type="dxa"/>
            <w:tcMar>
              <w:top w:w="100" w:type="dxa"/>
              <w:left w:w="100" w:type="dxa"/>
              <w:bottom w:w="100" w:type="dxa"/>
              <w:right w:w="100" w:type="dxa"/>
            </w:tcMar>
          </w:tcPr>
          <w:p w14:paraId="55920EC1" w14:textId="77777777" w:rsidR="001318F4" w:rsidRDefault="001318F4">
            <w:pPr>
              <w:widowControl w:val="0"/>
            </w:pPr>
          </w:p>
        </w:tc>
      </w:tr>
      <w:tr w:rsidR="002A4AC3" w14:paraId="7CC69C92" w14:textId="77777777" w:rsidTr="7E947F7A">
        <w:tc>
          <w:tcPr>
            <w:tcW w:w="2715" w:type="dxa"/>
            <w:tcMar>
              <w:top w:w="100" w:type="dxa"/>
              <w:left w:w="100" w:type="dxa"/>
              <w:bottom w:w="100" w:type="dxa"/>
              <w:right w:w="100" w:type="dxa"/>
            </w:tcMar>
          </w:tcPr>
          <w:p w14:paraId="6A579F0E" w14:textId="0B90B2D8" w:rsidR="002A4AC3" w:rsidRDefault="7E947F7A" w:rsidP="7E947F7A">
            <w:pPr>
              <w:widowControl w:val="0"/>
              <w:rPr>
                <w:b/>
                <w:bCs/>
              </w:rPr>
            </w:pPr>
            <w:r w:rsidRPr="7E947F7A">
              <w:rPr>
                <w:b/>
                <w:bCs/>
              </w:rPr>
              <w:t>Microcontrollers (x 3)</w:t>
            </w:r>
          </w:p>
        </w:tc>
        <w:tc>
          <w:tcPr>
            <w:tcW w:w="2385" w:type="dxa"/>
            <w:tcMar>
              <w:top w:w="100" w:type="dxa"/>
              <w:left w:w="100" w:type="dxa"/>
              <w:bottom w:w="100" w:type="dxa"/>
              <w:right w:w="100" w:type="dxa"/>
            </w:tcMar>
          </w:tcPr>
          <w:p w14:paraId="3E7DD7A5" w14:textId="36EC98C5" w:rsidR="002A4AC3" w:rsidRDefault="7E947F7A">
            <w:pPr>
              <w:widowControl w:val="0"/>
            </w:pPr>
            <w:r>
              <w:t>$60.00</w:t>
            </w:r>
          </w:p>
        </w:tc>
      </w:tr>
      <w:tr w:rsidR="001318F4" w14:paraId="7F38C7C5" w14:textId="77777777" w:rsidTr="7E947F7A">
        <w:tc>
          <w:tcPr>
            <w:tcW w:w="2715" w:type="dxa"/>
            <w:tcMar>
              <w:top w:w="100" w:type="dxa"/>
              <w:left w:w="100" w:type="dxa"/>
              <w:bottom w:w="100" w:type="dxa"/>
              <w:right w:w="100" w:type="dxa"/>
            </w:tcMar>
          </w:tcPr>
          <w:p w14:paraId="22A4B10E" w14:textId="64A8B552" w:rsidR="001318F4" w:rsidRDefault="7E947F7A">
            <w:pPr>
              <w:widowControl w:val="0"/>
            </w:pPr>
            <w:r>
              <w:t>Miscellaneous Circuit Components</w:t>
            </w:r>
          </w:p>
        </w:tc>
        <w:tc>
          <w:tcPr>
            <w:tcW w:w="2385" w:type="dxa"/>
            <w:tcMar>
              <w:top w:w="100" w:type="dxa"/>
              <w:left w:w="100" w:type="dxa"/>
              <w:bottom w:w="100" w:type="dxa"/>
              <w:right w:w="100" w:type="dxa"/>
            </w:tcMar>
          </w:tcPr>
          <w:p w14:paraId="2329373C" w14:textId="2E31A40F" w:rsidR="001318F4" w:rsidRDefault="7E947F7A">
            <w:pPr>
              <w:widowControl w:val="0"/>
            </w:pPr>
            <w:r>
              <w:t>$40.00</w:t>
            </w:r>
          </w:p>
        </w:tc>
      </w:tr>
      <w:tr w:rsidR="001318F4" w14:paraId="18FB2342" w14:textId="77777777" w:rsidTr="7E947F7A">
        <w:tc>
          <w:tcPr>
            <w:tcW w:w="2715" w:type="dxa"/>
            <w:tcMar>
              <w:top w:w="100" w:type="dxa"/>
              <w:left w:w="100" w:type="dxa"/>
              <w:bottom w:w="100" w:type="dxa"/>
              <w:right w:w="100" w:type="dxa"/>
            </w:tcMar>
          </w:tcPr>
          <w:p w14:paraId="4054BBA4" w14:textId="77777777" w:rsidR="001318F4" w:rsidRDefault="7E947F7A">
            <w:pPr>
              <w:widowControl w:val="0"/>
            </w:pPr>
            <w:r>
              <w:t>PCB</w:t>
            </w:r>
          </w:p>
        </w:tc>
        <w:tc>
          <w:tcPr>
            <w:tcW w:w="2385" w:type="dxa"/>
            <w:tcMar>
              <w:top w:w="100" w:type="dxa"/>
              <w:left w:w="100" w:type="dxa"/>
              <w:bottom w:w="100" w:type="dxa"/>
              <w:right w:w="100" w:type="dxa"/>
            </w:tcMar>
          </w:tcPr>
          <w:p w14:paraId="0DAF4BC9" w14:textId="245AF6CF" w:rsidR="001318F4" w:rsidRDefault="7E947F7A">
            <w:pPr>
              <w:widowControl w:val="0"/>
            </w:pPr>
            <w:r>
              <w:t>$100.00</w:t>
            </w:r>
          </w:p>
        </w:tc>
      </w:tr>
      <w:tr w:rsidR="001318F4" w14:paraId="66130B49" w14:textId="77777777" w:rsidTr="7E947F7A">
        <w:tc>
          <w:tcPr>
            <w:tcW w:w="2715" w:type="dxa"/>
            <w:tcMar>
              <w:top w:w="100" w:type="dxa"/>
              <w:left w:w="100" w:type="dxa"/>
              <w:bottom w:w="100" w:type="dxa"/>
              <w:right w:w="100" w:type="dxa"/>
            </w:tcMar>
          </w:tcPr>
          <w:p w14:paraId="75844828" w14:textId="4BBFAEC3" w:rsidR="001318F4" w:rsidRDefault="7E947F7A" w:rsidP="7E947F7A">
            <w:pPr>
              <w:widowControl w:val="0"/>
              <w:rPr>
                <w:lang w:eastAsia="zh-TW"/>
              </w:rPr>
            </w:pPr>
            <w:r w:rsidRPr="7E947F7A">
              <w:rPr>
                <w:lang w:eastAsia="zh-TW"/>
              </w:rPr>
              <w:t>Accelerometer</w:t>
            </w:r>
          </w:p>
        </w:tc>
        <w:tc>
          <w:tcPr>
            <w:tcW w:w="2385" w:type="dxa"/>
            <w:tcMar>
              <w:top w:w="100" w:type="dxa"/>
              <w:left w:w="100" w:type="dxa"/>
              <w:bottom w:w="100" w:type="dxa"/>
              <w:right w:w="100" w:type="dxa"/>
            </w:tcMar>
          </w:tcPr>
          <w:p w14:paraId="6ED114AC" w14:textId="5FE0D05E" w:rsidR="001318F4" w:rsidRDefault="7E947F7A">
            <w:pPr>
              <w:widowControl w:val="0"/>
            </w:pPr>
            <w:r>
              <w:t>$10.00</w:t>
            </w:r>
          </w:p>
        </w:tc>
      </w:tr>
      <w:tr w:rsidR="00B336DF" w14:paraId="77049CF6" w14:textId="77777777" w:rsidTr="7E947F7A">
        <w:tc>
          <w:tcPr>
            <w:tcW w:w="2715" w:type="dxa"/>
            <w:tcMar>
              <w:top w:w="100" w:type="dxa"/>
              <w:left w:w="100" w:type="dxa"/>
              <w:bottom w:w="100" w:type="dxa"/>
              <w:right w:w="100" w:type="dxa"/>
            </w:tcMar>
          </w:tcPr>
          <w:p w14:paraId="39E26161" w14:textId="2BD68939" w:rsidR="00B336DF" w:rsidRDefault="7E947F7A" w:rsidP="7E947F7A">
            <w:pPr>
              <w:widowControl w:val="0"/>
              <w:rPr>
                <w:lang w:eastAsia="zh-TW"/>
              </w:rPr>
            </w:pPr>
            <w:r w:rsidRPr="7E947F7A">
              <w:rPr>
                <w:lang w:eastAsia="zh-TW"/>
              </w:rPr>
              <w:t>Bluetooth LE (x 2)</w:t>
            </w:r>
          </w:p>
        </w:tc>
        <w:tc>
          <w:tcPr>
            <w:tcW w:w="2385" w:type="dxa"/>
            <w:tcMar>
              <w:top w:w="100" w:type="dxa"/>
              <w:left w:w="100" w:type="dxa"/>
              <w:bottom w:w="100" w:type="dxa"/>
              <w:right w:w="100" w:type="dxa"/>
            </w:tcMar>
          </w:tcPr>
          <w:p w14:paraId="3CBE991C" w14:textId="605B1BE8" w:rsidR="00B336DF" w:rsidRDefault="7E947F7A" w:rsidP="7E947F7A">
            <w:pPr>
              <w:widowControl w:val="0"/>
              <w:rPr>
                <w:lang w:eastAsia="zh-TW"/>
              </w:rPr>
            </w:pPr>
            <w:r w:rsidRPr="7E947F7A">
              <w:rPr>
                <w:lang w:eastAsia="zh-TW"/>
              </w:rPr>
              <w:t>$20.00</w:t>
            </w:r>
          </w:p>
        </w:tc>
      </w:tr>
      <w:tr w:rsidR="002A4AC3" w14:paraId="28E85BD0" w14:textId="77777777" w:rsidTr="7E947F7A">
        <w:tc>
          <w:tcPr>
            <w:tcW w:w="2715" w:type="dxa"/>
            <w:tcMar>
              <w:top w:w="100" w:type="dxa"/>
              <w:left w:w="100" w:type="dxa"/>
              <w:bottom w:w="100" w:type="dxa"/>
              <w:right w:w="100" w:type="dxa"/>
            </w:tcMar>
          </w:tcPr>
          <w:p w14:paraId="7EE62B4A" w14:textId="5D5EC357" w:rsidR="002A4AC3" w:rsidRDefault="7E947F7A" w:rsidP="000B19C6">
            <w:pPr>
              <w:widowControl w:val="0"/>
            </w:pPr>
            <w:r>
              <w:t>Vibration Motors (x 3)</w:t>
            </w:r>
          </w:p>
        </w:tc>
        <w:tc>
          <w:tcPr>
            <w:tcW w:w="2385" w:type="dxa"/>
            <w:tcMar>
              <w:top w:w="100" w:type="dxa"/>
              <w:left w:w="100" w:type="dxa"/>
              <w:bottom w:w="100" w:type="dxa"/>
              <w:right w:w="100" w:type="dxa"/>
            </w:tcMar>
          </w:tcPr>
          <w:p w14:paraId="5F17A380" w14:textId="56857DF0" w:rsidR="002A4AC3" w:rsidRDefault="7E947F7A">
            <w:pPr>
              <w:widowControl w:val="0"/>
            </w:pPr>
            <w:r>
              <w:t>$15.00</w:t>
            </w:r>
          </w:p>
        </w:tc>
      </w:tr>
      <w:tr w:rsidR="000B19C6" w14:paraId="351A1DA9" w14:textId="77777777" w:rsidTr="7E947F7A">
        <w:tc>
          <w:tcPr>
            <w:tcW w:w="2715" w:type="dxa"/>
            <w:tcMar>
              <w:top w:w="100" w:type="dxa"/>
              <w:left w:w="100" w:type="dxa"/>
              <w:bottom w:w="100" w:type="dxa"/>
              <w:right w:w="100" w:type="dxa"/>
            </w:tcMar>
          </w:tcPr>
          <w:p w14:paraId="040BF826" w14:textId="220D85DA" w:rsidR="000B19C6" w:rsidRDefault="7E947F7A" w:rsidP="000B19C6">
            <w:pPr>
              <w:widowControl w:val="0"/>
            </w:pPr>
            <w:r>
              <w:t>Linear Actuators (x 3)</w:t>
            </w:r>
          </w:p>
        </w:tc>
        <w:tc>
          <w:tcPr>
            <w:tcW w:w="2385" w:type="dxa"/>
            <w:tcMar>
              <w:top w:w="100" w:type="dxa"/>
              <w:left w:w="100" w:type="dxa"/>
              <w:bottom w:w="100" w:type="dxa"/>
              <w:right w:w="100" w:type="dxa"/>
            </w:tcMar>
          </w:tcPr>
          <w:p w14:paraId="5A3B6EE5" w14:textId="51708DF6" w:rsidR="000B19C6" w:rsidRDefault="7E947F7A">
            <w:pPr>
              <w:widowControl w:val="0"/>
            </w:pPr>
            <w:r>
              <w:t>$20.00</w:t>
            </w:r>
          </w:p>
        </w:tc>
      </w:tr>
      <w:tr w:rsidR="001318F4" w14:paraId="4C9EDC8D" w14:textId="77777777" w:rsidTr="7E947F7A">
        <w:tc>
          <w:tcPr>
            <w:tcW w:w="2715" w:type="dxa"/>
            <w:tcMar>
              <w:top w:w="100" w:type="dxa"/>
              <w:left w:w="100" w:type="dxa"/>
              <w:bottom w:w="100" w:type="dxa"/>
              <w:right w:w="100" w:type="dxa"/>
            </w:tcMar>
          </w:tcPr>
          <w:p w14:paraId="03A4D2A7" w14:textId="77777777" w:rsidR="001318F4" w:rsidRDefault="7E947F7A">
            <w:pPr>
              <w:widowControl w:val="0"/>
            </w:pPr>
            <w:r w:rsidRPr="7E947F7A">
              <w:rPr>
                <w:b/>
                <w:bCs/>
              </w:rPr>
              <w:t>Other</w:t>
            </w:r>
          </w:p>
        </w:tc>
        <w:tc>
          <w:tcPr>
            <w:tcW w:w="2385" w:type="dxa"/>
            <w:tcMar>
              <w:top w:w="100" w:type="dxa"/>
              <w:left w:w="100" w:type="dxa"/>
              <w:bottom w:w="100" w:type="dxa"/>
              <w:right w:w="100" w:type="dxa"/>
            </w:tcMar>
          </w:tcPr>
          <w:p w14:paraId="6532100E" w14:textId="77777777" w:rsidR="001318F4" w:rsidRDefault="001318F4">
            <w:pPr>
              <w:widowControl w:val="0"/>
            </w:pPr>
          </w:p>
        </w:tc>
      </w:tr>
      <w:tr w:rsidR="001318F4" w14:paraId="0ADA5794" w14:textId="77777777" w:rsidTr="7E947F7A">
        <w:tc>
          <w:tcPr>
            <w:tcW w:w="2715" w:type="dxa"/>
            <w:tcMar>
              <w:top w:w="100" w:type="dxa"/>
              <w:left w:w="100" w:type="dxa"/>
              <w:bottom w:w="100" w:type="dxa"/>
              <w:right w:w="100" w:type="dxa"/>
            </w:tcMar>
          </w:tcPr>
          <w:p w14:paraId="057FE38B" w14:textId="77777777" w:rsidR="001318F4" w:rsidRDefault="7E947F7A">
            <w:pPr>
              <w:widowControl w:val="0"/>
            </w:pPr>
            <w:r>
              <w:t>Shipping</w:t>
            </w:r>
          </w:p>
        </w:tc>
        <w:tc>
          <w:tcPr>
            <w:tcW w:w="2385" w:type="dxa"/>
            <w:tcMar>
              <w:top w:w="100" w:type="dxa"/>
              <w:left w:w="100" w:type="dxa"/>
              <w:bottom w:w="100" w:type="dxa"/>
              <w:right w:w="100" w:type="dxa"/>
            </w:tcMar>
          </w:tcPr>
          <w:p w14:paraId="16490891" w14:textId="63322394" w:rsidR="001318F4" w:rsidRDefault="7E947F7A">
            <w:pPr>
              <w:widowControl w:val="0"/>
            </w:pPr>
            <w:r>
              <w:t>$80.00</w:t>
            </w:r>
          </w:p>
        </w:tc>
      </w:tr>
      <w:tr w:rsidR="001318F4" w14:paraId="348E5637" w14:textId="77777777" w:rsidTr="7E947F7A">
        <w:tc>
          <w:tcPr>
            <w:tcW w:w="2715" w:type="dxa"/>
            <w:tcMar>
              <w:top w:w="100" w:type="dxa"/>
              <w:left w:w="100" w:type="dxa"/>
              <w:bottom w:w="100" w:type="dxa"/>
              <w:right w:w="100" w:type="dxa"/>
            </w:tcMar>
          </w:tcPr>
          <w:p w14:paraId="755E8561" w14:textId="77777777" w:rsidR="001318F4" w:rsidRDefault="7E947F7A">
            <w:pPr>
              <w:widowControl w:val="0"/>
            </w:pPr>
            <w:r w:rsidRPr="7E947F7A">
              <w:rPr>
                <w:b/>
                <w:bCs/>
              </w:rPr>
              <w:t>Total Cost</w:t>
            </w:r>
          </w:p>
        </w:tc>
        <w:tc>
          <w:tcPr>
            <w:tcW w:w="2385" w:type="dxa"/>
            <w:tcMar>
              <w:top w:w="100" w:type="dxa"/>
              <w:left w:w="100" w:type="dxa"/>
              <w:bottom w:w="100" w:type="dxa"/>
              <w:right w:w="100" w:type="dxa"/>
            </w:tcMar>
          </w:tcPr>
          <w:p w14:paraId="462FD86B" w14:textId="5B1C5B46" w:rsidR="001318F4" w:rsidRDefault="7E947F7A">
            <w:pPr>
              <w:widowControl w:val="0"/>
            </w:pPr>
            <w:r>
              <w:t>$445.00</w:t>
            </w:r>
          </w:p>
        </w:tc>
      </w:tr>
    </w:tbl>
    <w:p w14:paraId="538E518C" w14:textId="77777777" w:rsidR="001318F4" w:rsidRDefault="7E947F7A">
      <w:pPr>
        <w:jc w:val="center"/>
      </w:pPr>
      <w:r w:rsidRPr="7E947F7A">
        <w:rPr>
          <w:b/>
          <w:bCs/>
        </w:rPr>
        <w:t>Figure 2. Estimated Budget</w:t>
      </w:r>
    </w:p>
    <w:p w14:paraId="15DB5256" w14:textId="77777777" w:rsidR="001318F4" w:rsidRDefault="001318F4"/>
    <w:p w14:paraId="19F264FE" w14:textId="18312880" w:rsidR="001318F4" w:rsidRDefault="000F416F" w:rsidP="00F35A3A">
      <w:pPr>
        <w:jc w:val="both"/>
      </w:pPr>
      <w:r>
        <w:t>The total estimated price for our project is $445.00. This will be paid for by the $300 provided by Purdue University.  This will pay for the physical mechanical pieces needed for the design and the several electrical components needed for this complex design.</w:t>
      </w:r>
    </w:p>
    <w:p w14:paraId="03191D26" w14:textId="77777777" w:rsidR="0073473B" w:rsidRDefault="0073473B"/>
    <w:p w14:paraId="08FEFE2A" w14:textId="77777777" w:rsidR="00CB7737" w:rsidRDefault="00CB7737">
      <w:pPr>
        <w:rPr>
          <w:b/>
        </w:rPr>
      </w:pPr>
      <w:r>
        <w:br w:type="page"/>
      </w:r>
    </w:p>
    <w:p w14:paraId="757FE91C" w14:textId="0D6223AB" w:rsidR="001318F4" w:rsidRPr="00CB7737" w:rsidRDefault="7E947F7A" w:rsidP="7E947F7A">
      <w:pPr>
        <w:pStyle w:val="Title"/>
        <w:jc w:val="left"/>
        <w:rPr>
          <w:sz w:val="24"/>
          <w:szCs w:val="24"/>
        </w:rPr>
      </w:pPr>
      <w:r w:rsidRPr="7E947F7A">
        <w:rPr>
          <w:sz w:val="24"/>
          <w:szCs w:val="24"/>
        </w:rPr>
        <w:lastRenderedPageBreak/>
        <w:t>4.0 Project Specific Success Criteria</w:t>
      </w:r>
    </w:p>
    <w:p w14:paraId="471EBAC1" w14:textId="77777777" w:rsidR="001318F4" w:rsidRDefault="001318F4"/>
    <w:p w14:paraId="485FBAB6" w14:textId="39415FB7" w:rsidR="00CA33B8" w:rsidRDefault="7E947F7A" w:rsidP="00F35A3A">
      <w:pPr>
        <w:numPr>
          <w:ilvl w:val="0"/>
          <w:numId w:val="2"/>
        </w:numPr>
        <w:ind w:hanging="360"/>
        <w:contextualSpacing/>
        <w:jc w:val="both"/>
      </w:pPr>
      <w:r>
        <w:t xml:space="preserve">An ability to track the user’s hand orientation </w:t>
      </w:r>
      <w:del w:id="8" w:author="Fangda Li" w:date="2017-08-28T22:22:00Z">
        <w:r w:rsidR="00815439" w:rsidDel="00E66627">
          <w:delText xml:space="preserve">angles </w:delText>
        </w:r>
      </w:del>
      <w:r>
        <w:t>and log the data on a VR application</w:t>
      </w:r>
    </w:p>
    <w:p w14:paraId="53557975" w14:textId="3935E7EB" w:rsidR="00CA33B8" w:rsidRDefault="7E947F7A" w:rsidP="00F35A3A">
      <w:pPr>
        <w:numPr>
          <w:ilvl w:val="0"/>
          <w:numId w:val="2"/>
        </w:numPr>
        <w:ind w:hanging="360"/>
        <w:contextualSpacing/>
        <w:jc w:val="both"/>
      </w:pPr>
      <w:r>
        <w:t>An ability to visualize the movement of digital objects on a VR headset using the hand orientation data</w:t>
      </w:r>
    </w:p>
    <w:p w14:paraId="28BBBF74" w14:textId="4409DCA3" w:rsidR="001318F4" w:rsidRDefault="7E947F7A" w:rsidP="00F35A3A">
      <w:pPr>
        <w:numPr>
          <w:ilvl w:val="0"/>
          <w:numId w:val="2"/>
        </w:numPr>
        <w:ind w:hanging="360"/>
        <w:contextualSpacing/>
        <w:jc w:val="both"/>
      </w:pPr>
      <w:r>
        <w:t>An ability to receive and respond to commands from a VR application</w:t>
      </w:r>
    </w:p>
    <w:p w14:paraId="45AC9EFB" w14:textId="210A5150" w:rsidR="001318F4" w:rsidRDefault="7E947F7A" w:rsidP="00F35A3A">
      <w:pPr>
        <w:numPr>
          <w:ilvl w:val="0"/>
          <w:numId w:val="2"/>
        </w:numPr>
        <w:ind w:hanging="360"/>
        <w:contextualSpacing/>
        <w:jc w:val="both"/>
      </w:pPr>
      <w:r>
        <w:t>An ability to indicate the presence of digital object collision by providing vibration feedback</w:t>
      </w:r>
      <w:bookmarkStart w:id="9" w:name="_GoBack"/>
      <w:bookmarkEnd w:id="9"/>
    </w:p>
    <w:p w14:paraId="0A5BD4DC" w14:textId="608B0D3B" w:rsidR="001318F4" w:rsidRDefault="7E947F7A" w:rsidP="00F35A3A">
      <w:pPr>
        <w:numPr>
          <w:ilvl w:val="0"/>
          <w:numId w:val="2"/>
        </w:numPr>
        <w:ind w:hanging="360"/>
        <w:contextualSpacing/>
        <w:jc w:val="both"/>
      </w:pPr>
      <w:r>
        <w:t xml:space="preserve">An ability to apply torque cues on a sliding contact handle </w:t>
      </w:r>
      <w:del w:id="10" w:author="Fangda Li" w:date="2017-08-28T22:23:00Z">
        <w:r w:rsidDel="00E66627">
          <w:delText xml:space="preserve">as </w:delText>
        </w:r>
      </w:del>
      <w:ins w:id="11" w:author="Fangda Li" w:date="2017-08-28T22:23:00Z">
        <w:r w:rsidR="00E66627">
          <w:t xml:space="preserve">upon </w:t>
        </w:r>
      </w:ins>
      <w:r>
        <w:t>shear and friction feedbacks</w:t>
      </w:r>
    </w:p>
    <w:p w14:paraId="5E9C0A16" w14:textId="28FD58EE" w:rsidR="005E3BBB" w:rsidRDefault="005E3BBB" w:rsidP="00F35A3A">
      <w:pPr>
        <w:jc w:val="both"/>
        <w:rPr>
          <w:rFonts w:eastAsiaTheme="minorEastAsia"/>
        </w:rPr>
      </w:pPr>
    </w:p>
    <w:p w14:paraId="0EC62DCC" w14:textId="283AA3DD" w:rsidR="002C6309" w:rsidRDefault="005E3BBB" w:rsidP="00F35A3A">
      <w:pPr>
        <w:jc w:val="both"/>
        <w:rPr>
          <w:lang w:eastAsia="zh-TW"/>
        </w:rPr>
      </w:pPr>
      <w:r>
        <w:rPr>
          <w:rFonts w:hint="eastAsia"/>
          <w:lang w:eastAsia="zh-TW"/>
        </w:rPr>
        <w:t xml:space="preserve">Note: The torque cues described in PSSC 5 is demonstrated </w:t>
      </w:r>
      <w:r>
        <w:rPr>
          <w:lang w:eastAsia="zh-TW"/>
        </w:rPr>
        <w:t>by Tactical Haptics in the Figure below</w:t>
      </w:r>
      <w:r w:rsidR="00650FEC">
        <w:rPr>
          <w:lang w:eastAsia="zh-TW"/>
        </w:rPr>
        <w:t xml:space="preserve"> [1]</w:t>
      </w:r>
      <w:r>
        <w:rPr>
          <w:lang w:eastAsia="zh-TW"/>
        </w:rPr>
        <w:t xml:space="preserve">. </w:t>
      </w:r>
      <w:r w:rsidR="003E104E">
        <w:rPr>
          <w:lang w:eastAsia="zh-TW"/>
        </w:rPr>
        <w:t>The torque cues</w:t>
      </w:r>
      <w:r w:rsidR="00243BDF">
        <w:rPr>
          <w:lang w:eastAsia="zh-TW"/>
        </w:rPr>
        <w:t xml:space="preserve"> created by the contact handle movement </w:t>
      </w:r>
      <w:r w:rsidR="0077134A">
        <w:rPr>
          <w:lang w:eastAsia="zh-TW"/>
        </w:rPr>
        <w:t>will mimic</w:t>
      </w:r>
      <w:r w:rsidR="009B45A6">
        <w:rPr>
          <w:lang w:eastAsia="zh-TW"/>
        </w:rPr>
        <w:t xml:space="preserve"> the shear and friction forces experienced by a user.</w:t>
      </w:r>
    </w:p>
    <w:p w14:paraId="694EAA3F" w14:textId="3810CE39" w:rsidR="000B3BEB" w:rsidRDefault="000B3BEB" w:rsidP="005E3BBB">
      <w:pPr>
        <w:rPr>
          <w:lang w:eastAsia="zh-TW"/>
        </w:rPr>
      </w:pPr>
    </w:p>
    <w:p w14:paraId="78078219" w14:textId="77777777" w:rsidR="000B3BEB" w:rsidRDefault="000B3BEB" w:rsidP="000B3BEB">
      <w:pPr>
        <w:keepNext/>
        <w:jc w:val="center"/>
      </w:pPr>
      <w:r>
        <w:rPr>
          <w:rFonts w:hint="eastAsia"/>
          <w:noProof/>
          <w:lang w:eastAsia="en-US"/>
        </w:rPr>
        <w:drawing>
          <wp:inline distT="0" distB="0" distL="0" distR="0" wp14:anchorId="5FD1C368" wp14:editId="51E261E9">
            <wp:extent cx="2219311" cy="2594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0).png"/>
                    <pic:cNvPicPr/>
                  </pic:nvPicPr>
                  <pic:blipFill>
                    <a:blip r:embed="rId14">
                      <a:extLst>
                        <a:ext uri="{28A0092B-C50C-407E-A947-70E740481C1C}">
                          <a14:useLocalDpi xmlns:a14="http://schemas.microsoft.com/office/drawing/2010/main" val="0"/>
                        </a:ext>
                      </a:extLst>
                    </a:blip>
                    <a:stretch>
                      <a:fillRect/>
                    </a:stretch>
                  </pic:blipFill>
                  <pic:spPr>
                    <a:xfrm>
                      <a:off x="0" y="0"/>
                      <a:ext cx="2228186" cy="2604719"/>
                    </a:xfrm>
                    <a:prstGeom prst="rect">
                      <a:avLst/>
                    </a:prstGeom>
                  </pic:spPr>
                </pic:pic>
              </a:graphicData>
            </a:graphic>
          </wp:inline>
        </w:drawing>
      </w:r>
    </w:p>
    <w:p w14:paraId="5316EB7F" w14:textId="1F109DB3" w:rsidR="000B3BEB" w:rsidRDefault="000B3BEB" w:rsidP="000B3BEB">
      <w:pPr>
        <w:pStyle w:val="Caption"/>
        <w:jc w:val="center"/>
      </w:pPr>
      <w:r>
        <w:t xml:space="preserve">Figure </w:t>
      </w:r>
      <w:fldSimple w:instr=" SEQ Figure \* ARABIC ">
        <w:r>
          <w:rPr>
            <w:noProof/>
          </w:rPr>
          <w:t>1</w:t>
        </w:r>
      </w:fldSimple>
      <w:r>
        <w:t xml:space="preserve"> Torque Cue and Friction Force Simulation</w:t>
      </w:r>
    </w:p>
    <w:p w14:paraId="7FB4042A" w14:textId="2DBE491C" w:rsidR="000B3BEB" w:rsidRPr="005054D8" w:rsidRDefault="000B3BEB" w:rsidP="000B3BEB">
      <w:pPr>
        <w:jc w:val="center"/>
        <w:rPr>
          <w:lang w:eastAsia="zh-TW"/>
        </w:rPr>
      </w:pPr>
    </w:p>
    <w:p w14:paraId="23D3F7DD" w14:textId="77777777" w:rsidR="002C6309" w:rsidRPr="009B45A6" w:rsidRDefault="002C6309" w:rsidP="005E3BBB">
      <w:pPr>
        <w:rPr>
          <w:rFonts w:eastAsiaTheme="minorEastAsia"/>
        </w:rPr>
      </w:pPr>
    </w:p>
    <w:p w14:paraId="5BA16E80" w14:textId="77777777" w:rsidR="001318F4" w:rsidRDefault="7E947F7A">
      <w:pPr>
        <w:pStyle w:val="Title"/>
        <w:jc w:val="left"/>
      </w:pPr>
      <w:r w:rsidRPr="7E947F7A">
        <w:rPr>
          <w:sz w:val="24"/>
          <w:szCs w:val="24"/>
        </w:rPr>
        <w:t>5.0 Sources Cited:</w:t>
      </w:r>
    </w:p>
    <w:p w14:paraId="5B19169E" w14:textId="77777777" w:rsidR="001318F4" w:rsidRDefault="001318F4"/>
    <w:p w14:paraId="6C85853C" w14:textId="2A7ACD9F" w:rsidR="001318F4" w:rsidRPr="00CE04AA" w:rsidRDefault="002C6309" w:rsidP="00232E5B">
      <w:pPr>
        <w:pStyle w:val="Title"/>
        <w:ind w:left="240" w:hangingChars="100" w:hanging="240"/>
        <w:jc w:val="left"/>
        <w:rPr>
          <w:sz w:val="24"/>
          <w:szCs w:val="24"/>
        </w:rPr>
      </w:pPr>
      <w:r w:rsidRPr="00CE04AA">
        <w:rPr>
          <w:b w:val="0"/>
          <w:sz w:val="24"/>
          <w:szCs w:val="24"/>
        </w:rPr>
        <w:t xml:space="preserve">[1] Tactical Haptics, </w:t>
      </w:r>
      <w:r w:rsidRPr="00CE04AA">
        <w:rPr>
          <w:b w:val="0"/>
          <w:i/>
          <w:sz w:val="24"/>
          <w:szCs w:val="24"/>
        </w:rPr>
        <w:t>Red controller</w:t>
      </w:r>
      <w:r w:rsidRPr="00CE04AA">
        <w:rPr>
          <w:b w:val="0"/>
          <w:sz w:val="24"/>
          <w:szCs w:val="24"/>
        </w:rPr>
        <w:t xml:space="preserve"> [Online image], 2014. Available from: </w:t>
      </w:r>
      <w:r w:rsidR="00232E5B" w:rsidRPr="00CE04AA">
        <w:rPr>
          <w:b w:val="0"/>
          <w:sz w:val="24"/>
          <w:szCs w:val="24"/>
        </w:rPr>
        <w:br/>
      </w:r>
      <w:hyperlink r:id="rId15" w:history="1">
        <w:r w:rsidRPr="00CE04AA">
          <w:rPr>
            <w:rStyle w:val="Hyperlink"/>
            <w:b w:val="0"/>
            <w:sz w:val="24"/>
            <w:szCs w:val="24"/>
          </w:rPr>
          <w:t>http://tacticalhaptics.com/files/IQT_Quarterly_Fall2014_Provancher.pdf</w:t>
        </w:r>
      </w:hyperlink>
      <w:r w:rsidRPr="00CE04AA">
        <w:rPr>
          <w:b w:val="0"/>
          <w:sz w:val="24"/>
          <w:szCs w:val="24"/>
        </w:rPr>
        <w:t xml:space="preserve"> </w:t>
      </w:r>
      <w:r w:rsidR="00232E5B" w:rsidRPr="00CE04AA">
        <w:rPr>
          <w:b w:val="0"/>
          <w:sz w:val="24"/>
          <w:szCs w:val="24"/>
        </w:rPr>
        <w:t>[Accessed 8/23/2017]</w:t>
      </w:r>
    </w:p>
    <w:p w14:paraId="595546D5" w14:textId="77777777" w:rsidR="001318F4" w:rsidRDefault="001318F4">
      <w:pPr>
        <w:pStyle w:val="Title"/>
        <w:jc w:val="left"/>
      </w:pPr>
    </w:p>
    <w:sectPr w:rsidR="001318F4">
      <w:headerReference w:type="default"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ngda Li" w:date="2017-08-28T22:20:00Z" w:initials="FL">
    <w:p w14:paraId="3B3DA403" w14:textId="13E81C3C" w:rsidR="00E66627" w:rsidRDefault="00E66627">
      <w:pPr>
        <w:pStyle w:val="CommentText"/>
      </w:pPr>
      <w:r>
        <w:rPr>
          <w:rStyle w:val="CommentReference"/>
        </w:rPr>
        <w:annotationRef/>
      </w:r>
      <w:r>
        <w:t>Good proposal in general with clear objectives and intended implementations.</w:t>
      </w:r>
    </w:p>
  </w:comment>
  <w:comment w:id="6" w:author="George Hadley" w:date="2017-08-29T14:49:00Z" w:initials="GH">
    <w:p w14:paraId="67C0DD47" w14:textId="44CF4ABD" w:rsidR="001A5657" w:rsidRDefault="001A5657">
      <w:pPr>
        <w:pStyle w:val="CommentText"/>
      </w:pPr>
      <w:r>
        <w:rPr>
          <w:rStyle w:val="CommentReference"/>
        </w:rPr>
        <w:annotationRef/>
      </w:r>
      <w:r>
        <w:t xml:space="preserve">Is </w:t>
      </w:r>
      <w:hyperlink r:id="rId1" w:history="1">
        <w:r w:rsidRPr="00994A3E">
          <w:rPr>
            <w:rStyle w:val="Hyperlink"/>
          </w:rPr>
          <w:t>hu298@purdue.edu</w:t>
        </w:r>
      </w:hyperlink>
      <w:r>
        <w:t xml:space="preserve"> not a valid email address for Yutao?</w:t>
      </w:r>
    </w:p>
  </w:comment>
  <w:comment w:id="7" w:author="George Hadley" w:date="2017-08-29T14:49:00Z" w:initials="GH">
    <w:p w14:paraId="652FCD77" w14:textId="39A4B829" w:rsidR="001A5657" w:rsidRDefault="001A5657">
      <w:pPr>
        <w:pStyle w:val="CommentText"/>
      </w:pPr>
      <w:r>
        <w:rPr>
          <w:rStyle w:val="CommentReference"/>
        </w:rPr>
        <w:annotationRef/>
      </w:r>
      <w:r>
        <w:t>Students must take on one design homework and one professional homework (each student should do one assignment from each column). These will have to be rearranged.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3DA403" w15:done="0"/>
  <w15:commentEx w15:paraId="67C0DD47" w15:done="0"/>
  <w15:commentEx w15:paraId="652FCD7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C31FD" w14:textId="77777777" w:rsidR="00CE04AA" w:rsidRDefault="00CE04AA">
      <w:r>
        <w:separator/>
      </w:r>
    </w:p>
  </w:endnote>
  <w:endnote w:type="continuationSeparator" w:id="0">
    <w:p w14:paraId="70715024" w14:textId="77777777" w:rsidR="00CE04AA" w:rsidRDefault="00CE04AA">
      <w:r>
        <w:continuationSeparator/>
      </w:r>
    </w:p>
  </w:endnote>
  <w:endnote w:type="continuationNotice" w:id="1">
    <w:p w14:paraId="4ACC73EC" w14:textId="77777777" w:rsidR="00CE04AA" w:rsidRDefault="00CE0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695E9" w14:textId="6F90A741" w:rsidR="00CE04AA" w:rsidRDefault="00137D4C">
    <w:pPr>
      <w:tabs>
        <w:tab w:val="center" w:pos="4320"/>
        <w:tab w:val="right" w:pos="8640"/>
      </w:tabs>
      <w:spacing w:after="720"/>
    </w:pPr>
    <w:hyperlink r:id="rId1">
      <w:r w:rsidR="00CE04AA">
        <w:rPr>
          <w:color w:val="0000FF"/>
          <w:u w:val="single"/>
        </w:rPr>
        <w:t>https://engineering.purdue.edu/ece477</w:t>
      </w:r>
    </w:hyperlink>
    <w:r w:rsidR="00CE04AA">
      <w:t xml:space="preserve"> </w:t>
    </w:r>
    <w:r w:rsidR="00CE04AA">
      <w:tab/>
    </w:r>
    <w:r w:rsidR="00CE04AA">
      <w:tab/>
      <w:t xml:space="preserve">Page </w:t>
    </w:r>
    <w:r w:rsidR="00CE04AA" w:rsidRPr="7E947F7A">
      <w:rPr>
        <w:noProof/>
      </w:rPr>
      <w:fldChar w:fldCharType="begin"/>
    </w:r>
    <w:r w:rsidR="00CE04AA">
      <w:instrText>PAGE</w:instrText>
    </w:r>
    <w:r w:rsidR="00CE04AA" w:rsidRPr="7E947F7A">
      <w:fldChar w:fldCharType="separate"/>
    </w:r>
    <w:r>
      <w:rPr>
        <w:noProof/>
      </w:rPr>
      <w:t>4</w:t>
    </w:r>
    <w:r w:rsidR="00CE04AA" w:rsidRPr="7E947F7A">
      <w:rPr>
        <w:noProof/>
      </w:rPr>
      <w:fldChar w:fldCharType="end"/>
    </w:r>
    <w:r w:rsidR="00CE04AA">
      <w:t xml:space="preserve"> of </w:t>
    </w:r>
    <w:r w:rsidR="00CE04AA" w:rsidRPr="7E947F7A">
      <w:rPr>
        <w:noProof/>
      </w:rPr>
      <w:fldChar w:fldCharType="begin"/>
    </w:r>
    <w:r w:rsidR="00CE04AA">
      <w:instrText>NUMPAGES</w:instrText>
    </w:r>
    <w:r w:rsidR="00CE04AA" w:rsidRPr="7E947F7A">
      <w:fldChar w:fldCharType="separate"/>
    </w:r>
    <w:r>
      <w:rPr>
        <w:noProof/>
      </w:rPr>
      <w:t>4</w:t>
    </w:r>
    <w:r w:rsidR="00CE04AA" w:rsidRPr="7E947F7A">
      <w:rPr>
        <w:noProof/>
      </w:rPr>
      <w:fldChar w:fldCharType="end"/>
    </w:r>
  </w:p>
  <w:p w14:paraId="7D61D3CC" w14:textId="77777777" w:rsidR="00CE04AA" w:rsidRDefault="00CE04AA">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47022" w14:textId="77777777" w:rsidR="00CE04AA" w:rsidRDefault="00CE04AA">
      <w:r>
        <w:separator/>
      </w:r>
    </w:p>
  </w:footnote>
  <w:footnote w:type="continuationSeparator" w:id="0">
    <w:p w14:paraId="2452C53B" w14:textId="77777777" w:rsidR="00CE04AA" w:rsidRDefault="00CE04AA">
      <w:r>
        <w:continuationSeparator/>
      </w:r>
    </w:p>
  </w:footnote>
  <w:footnote w:type="continuationNotice" w:id="1">
    <w:p w14:paraId="4014C982" w14:textId="77777777" w:rsidR="00CE04AA" w:rsidRDefault="00CE04A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7054" w14:textId="4312B8B8" w:rsidR="00CE04AA" w:rsidRDefault="00CE04AA" w:rsidP="00CA33B8">
    <w:pPr>
      <w:tabs>
        <w:tab w:val="center" w:pos="4680"/>
        <w:tab w:val="right" w:pos="9360"/>
        <w:tab w:val="right" w:pos="12960"/>
      </w:tabs>
    </w:pPr>
    <w:r>
      <w:t xml:space="preserve">ECE 477: Digital Systems Senior </w:t>
    </w:r>
    <w:r>
      <w:tab/>
      <w:t>Design</w:t>
    </w:r>
    <w:r>
      <w:rPr>
        <w:i/>
      </w:rPr>
      <w:tab/>
    </w:r>
    <w:r>
      <w:t>Last Modified: 08-25-2017</w:t>
    </w:r>
  </w:p>
  <w:p w14:paraId="418DB3EB" w14:textId="7EBAFBF0" w:rsidR="00CE04AA" w:rsidRDefault="00CE04AA" w:rsidP="00CA33B8">
    <w:pPr>
      <w:tabs>
        <w:tab w:val="center" w:pos="4680"/>
        <w:tab w:val="right" w:pos="9360"/>
        <w:tab w:val="right" w:pos="12960"/>
      </w:tabs>
    </w:pPr>
    <w:r>
      <w:t>-2017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343D9D"/>
    <w:multiLevelType w:val="multilevel"/>
    <w:tmpl w:val="FF5069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C05044"/>
    <w:multiLevelType w:val="multilevel"/>
    <w:tmpl w:val="302420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ngda Li">
    <w15:presenceInfo w15:providerId="None" w15:userId="Fangda Li"/>
  </w15:person>
  <w15:person w15:author="George Hadley">
    <w15:presenceInfo w15:providerId="Windows Live" w15:userId="1978dd9fa40558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8F4"/>
    <w:rsid w:val="00032305"/>
    <w:rsid w:val="000478F0"/>
    <w:rsid w:val="000A3C80"/>
    <w:rsid w:val="000A6499"/>
    <w:rsid w:val="000B19C6"/>
    <w:rsid w:val="000B3BEB"/>
    <w:rsid w:val="000B7AD0"/>
    <w:rsid w:val="000D3035"/>
    <w:rsid w:val="000F416F"/>
    <w:rsid w:val="000F66C8"/>
    <w:rsid w:val="00126EF8"/>
    <w:rsid w:val="001318F4"/>
    <w:rsid w:val="00137D4C"/>
    <w:rsid w:val="00142A71"/>
    <w:rsid w:val="001564FF"/>
    <w:rsid w:val="00162CF5"/>
    <w:rsid w:val="00182CDD"/>
    <w:rsid w:val="00194CC6"/>
    <w:rsid w:val="001A5657"/>
    <w:rsid w:val="001F2757"/>
    <w:rsid w:val="00205698"/>
    <w:rsid w:val="00221FAA"/>
    <w:rsid w:val="00232E5B"/>
    <w:rsid w:val="00243BDF"/>
    <w:rsid w:val="00251E1F"/>
    <w:rsid w:val="002750A5"/>
    <w:rsid w:val="002A4AC3"/>
    <w:rsid w:val="002B1AA2"/>
    <w:rsid w:val="002B3659"/>
    <w:rsid w:val="002B76F3"/>
    <w:rsid w:val="002C6309"/>
    <w:rsid w:val="002E1BB9"/>
    <w:rsid w:val="002E3BD8"/>
    <w:rsid w:val="002F72A1"/>
    <w:rsid w:val="002F74B2"/>
    <w:rsid w:val="00344D0A"/>
    <w:rsid w:val="00365A4B"/>
    <w:rsid w:val="003803C4"/>
    <w:rsid w:val="003D55FC"/>
    <w:rsid w:val="003E104E"/>
    <w:rsid w:val="003F1223"/>
    <w:rsid w:val="00430C92"/>
    <w:rsid w:val="00434006"/>
    <w:rsid w:val="004B38CB"/>
    <w:rsid w:val="004B7DFF"/>
    <w:rsid w:val="005054D8"/>
    <w:rsid w:val="00517E15"/>
    <w:rsid w:val="00521C40"/>
    <w:rsid w:val="00525B24"/>
    <w:rsid w:val="0052600C"/>
    <w:rsid w:val="00551B58"/>
    <w:rsid w:val="00563314"/>
    <w:rsid w:val="00593E2B"/>
    <w:rsid w:val="005B41D7"/>
    <w:rsid w:val="005E3BBB"/>
    <w:rsid w:val="005E71CB"/>
    <w:rsid w:val="00625892"/>
    <w:rsid w:val="00650FEC"/>
    <w:rsid w:val="0067009F"/>
    <w:rsid w:val="006B20BB"/>
    <w:rsid w:val="006B5F1D"/>
    <w:rsid w:val="00701978"/>
    <w:rsid w:val="0073473B"/>
    <w:rsid w:val="0077134A"/>
    <w:rsid w:val="00780FCE"/>
    <w:rsid w:val="007A779C"/>
    <w:rsid w:val="007C2598"/>
    <w:rsid w:val="007C574A"/>
    <w:rsid w:val="00815439"/>
    <w:rsid w:val="00832EA8"/>
    <w:rsid w:val="00837539"/>
    <w:rsid w:val="00886C95"/>
    <w:rsid w:val="008952DA"/>
    <w:rsid w:val="009259BC"/>
    <w:rsid w:val="00937EBA"/>
    <w:rsid w:val="00946B97"/>
    <w:rsid w:val="00957D15"/>
    <w:rsid w:val="009625E4"/>
    <w:rsid w:val="0097734C"/>
    <w:rsid w:val="00996BA2"/>
    <w:rsid w:val="009B45A6"/>
    <w:rsid w:val="009D0D41"/>
    <w:rsid w:val="009F2275"/>
    <w:rsid w:val="00A11E66"/>
    <w:rsid w:val="00A76D27"/>
    <w:rsid w:val="00A95FF1"/>
    <w:rsid w:val="00AB2DA2"/>
    <w:rsid w:val="00AC6745"/>
    <w:rsid w:val="00AD179F"/>
    <w:rsid w:val="00AF38DC"/>
    <w:rsid w:val="00B01EF6"/>
    <w:rsid w:val="00B03B7B"/>
    <w:rsid w:val="00B03E8D"/>
    <w:rsid w:val="00B336DF"/>
    <w:rsid w:val="00B5235E"/>
    <w:rsid w:val="00B83C08"/>
    <w:rsid w:val="00BD2B2B"/>
    <w:rsid w:val="00BD514B"/>
    <w:rsid w:val="00BF3971"/>
    <w:rsid w:val="00C000E5"/>
    <w:rsid w:val="00C133F8"/>
    <w:rsid w:val="00C27F55"/>
    <w:rsid w:val="00C4273C"/>
    <w:rsid w:val="00C44FED"/>
    <w:rsid w:val="00C76FF8"/>
    <w:rsid w:val="00C87466"/>
    <w:rsid w:val="00C96278"/>
    <w:rsid w:val="00CA33B8"/>
    <w:rsid w:val="00CB06BF"/>
    <w:rsid w:val="00CB7737"/>
    <w:rsid w:val="00CD3A14"/>
    <w:rsid w:val="00CE04AA"/>
    <w:rsid w:val="00CF0B0F"/>
    <w:rsid w:val="00D01942"/>
    <w:rsid w:val="00D63157"/>
    <w:rsid w:val="00D733DD"/>
    <w:rsid w:val="00DD45F3"/>
    <w:rsid w:val="00DE0A7E"/>
    <w:rsid w:val="00DF603F"/>
    <w:rsid w:val="00E07DC2"/>
    <w:rsid w:val="00E40542"/>
    <w:rsid w:val="00E64C77"/>
    <w:rsid w:val="00E66627"/>
    <w:rsid w:val="00EA4585"/>
    <w:rsid w:val="00EE2644"/>
    <w:rsid w:val="00EE66A7"/>
    <w:rsid w:val="00EF1247"/>
    <w:rsid w:val="00EF738D"/>
    <w:rsid w:val="00F15D84"/>
    <w:rsid w:val="00F35A3A"/>
    <w:rsid w:val="00F65E96"/>
    <w:rsid w:val="00F93962"/>
    <w:rsid w:val="00F963B1"/>
    <w:rsid w:val="00FC4090"/>
    <w:rsid w:val="00FD02B0"/>
    <w:rsid w:val="00FF0EEF"/>
    <w:rsid w:val="7E94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BBA5"/>
  <w15:docId w15:val="{E0FF4810-F054-4AFC-B3B9-30D12710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F93962"/>
    <w:pPr>
      <w:tabs>
        <w:tab w:val="center" w:pos="4320"/>
        <w:tab w:val="right" w:pos="8640"/>
      </w:tabs>
    </w:pPr>
  </w:style>
  <w:style w:type="character" w:customStyle="1" w:styleId="HeaderChar">
    <w:name w:val="Header Char"/>
    <w:basedOn w:val="DefaultParagraphFont"/>
    <w:link w:val="Header"/>
    <w:uiPriority w:val="99"/>
    <w:rsid w:val="00F93962"/>
  </w:style>
  <w:style w:type="paragraph" w:styleId="Footer">
    <w:name w:val="footer"/>
    <w:basedOn w:val="Normal"/>
    <w:link w:val="FooterChar"/>
    <w:uiPriority w:val="99"/>
    <w:unhideWhenUsed/>
    <w:rsid w:val="00F93962"/>
    <w:pPr>
      <w:tabs>
        <w:tab w:val="center" w:pos="4320"/>
        <w:tab w:val="right" w:pos="8640"/>
      </w:tabs>
    </w:pPr>
  </w:style>
  <w:style w:type="character" w:customStyle="1" w:styleId="FooterChar">
    <w:name w:val="Footer Char"/>
    <w:basedOn w:val="DefaultParagraphFont"/>
    <w:link w:val="Footer"/>
    <w:uiPriority w:val="99"/>
    <w:rsid w:val="00F93962"/>
  </w:style>
  <w:style w:type="paragraph" w:styleId="BalloonText">
    <w:name w:val="Balloon Text"/>
    <w:basedOn w:val="Normal"/>
    <w:link w:val="BalloonTextChar"/>
    <w:uiPriority w:val="99"/>
    <w:semiHidden/>
    <w:unhideWhenUsed/>
    <w:rsid w:val="00F939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962"/>
    <w:rPr>
      <w:rFonts w:ascii="Segoe UI" w:hAnsi="Segoe UI" w:cs="Segoe UI"/>
      <w:sz w:val="18"/>
      <w:szCs w:val="18"/>
    </w:rPr>
  </w:style>
  <w:style w:type="character" w:styleId="CommentReference">
    <w:name w:val="annotation reference"/>
    <w:basedOn w:val="DefaultParagraphFont"/>
    <w:uiPriority w:val="99"/>
    <w:semiHidden/>
    <w:unhideWhenUsed/>
    <w:rsid w:val="00F93962"/>
    <w:rPr>
      <w:sz w:val="16"/>
      <w:szCs w:val="16"/>
    </w:rPr>
  </w:style>
  <w:style w:type="paragraph" w:styleId="CommentText">
    <w:name w:val="annotation text"/>
    <w:basedOn w:val="Normal"/>
    <w:link w:val="CommentTextChar"/>
    <w:uiPriority w:val="99"/>
    <w:semiHidden/>
    <w:unhideWhenUsed/>
    <w:rsid w:val="00F93962"/>
    <w:rPr>
      <w:sz w:val="20"/>
      <w:szCs w:val="20"/>
    </w:rPr>
  </w:style>
  <w:style w:type="character" w:customStyle="1" w:styleId="CommentTextChar">
    <w:name w:val="Comment Text Char"/>
    <w:basedOn w:val="DefaultParagraphFont"/>
    <w:link w:val="CommentText"/>
    <w:uiPriority w:val="99"/>
    <w:semiHidden/>
    <w:rsid w:val="00F93962"/>
    <w:rPr>
      <w:sz w:val="20"/>
      <w:szCs w:val="20"/>
    </w:rPr>
  </w:style>
  <w:style w:type="paragraph" w:styleId="CommentSubject">
    <w:name w:val="annotation subject"/>
    <w:basedOn w:val="CommentText"/>
    <w:next w:val="CommentText"/>
    <w:link w:val="CommentSubjectChar"/>
    <w:uiPriority w:val="99"/>
    <w:semiHidden/>
    <w:unhideWhenUsed/>
    <w:rsid w:val="00F93962"/>
    <w:rPr>
      <w:b/>
      <w:bCs/>
    </w:rPr>
  </w:style>
  <w:style w:type="character" w:customStyle="1" w:styleId="CommentSubjectChar">
    <w:name w:val="Comment Subject Char"/>
    <w:basedOn w:val="CommentTextChar"/>
    <w:link w:val="CommentSubject"/>
    <w:uiPriority w:val="99"/>
    <w:semiHidden/>
    <w:rsid w:val="00F93962"/>
    <w:rPr>
      <w:b/>
      <w:bCs/>
      <w:sz w:val="20"/>
      <w:szCs w:val="20"/>
    </w:rPr>
  </w:style>
  <w:style w:type="paragraph" w:styleId="ListParagraph">
    <w:name w:val="List Paragraph"/>
    <w:basedOn w:val="Normal"/>
    <w:uiPriority w:val="34"/>
    <w:qFormat/>
    <w:rsid w:val="00A95FF1"/>
    <w:pPr>
      <w:ind w:leftChars="200" w:left="480"/>
    </w:pPr>
  </w:style>
  <w:style w:type="character" w:styleId="Hyperlink">
    <w:name w:val="Hyperlink"/>
    <w:basedOn w:val="DefaultParagraphFont"/>
    <w:uiPriority w:val="99"/>
    <w:unhideWhenUsed/>
    <w:rsid w:val="002C6309"/>
    <w:rPr>
      <w:color w:val="0563C1" w:themeColor="hyperlink"/>
      <w:u w:val="single"/>
    </w:rPr>
  </w:style>
  <w:style w:type="paragraph" w:styleId="Caption">
    <w:name w:val="caption"/>
    <w:basedOn w:val="Normal"/>
    <w:next w:val="Normal"/>
    <w:uiPriority w:val="35"/>
    <w:semiHidden/>
    <w:unhideWhenUsed/>
    <w:qFormat/>
    <w:rsid w:val="000B3B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mailto:hu298@purdue.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CEO@purdue.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u412@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483@purdue.edu" TargetMode="External"/><Relationship Id="rId5" Type="http://schemas.openxmlformats.org/officeDocument/2006/relationships/webSettings" Target="webSettings.xml"/><Relationship Id="rId15" Type="http://schemas.openxmlformats.org/officeDocument/2006/relationships/hyperlink" Target="http://tacticalhaptics.com/files/IQT_Quarterly_Fall2014_Provancher.pdf" TargetMode="External"/><Relationship Id="rId10" Type="http://schemas.openxmlformats.org/officeDocument/2006/relationships/hyperlink" Target="mailto:peng81@purdue.edu"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DA355-5E6D-43C2-805D-E9746C43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Colter</dc:creator>
  <cp:lastModifiedBy>George Hadley</cp:lastModifiedBy>
  <cp:revision>4</cp:revision>
  <dcterms:created xsi:type="dcterms:W3CDTF">2017-08-29T02:29:00Z</dcterms:created>
  <dcterms:modified xsi:type="dcterms:W3CDTF">2017-08-29T18:52:00Z</dcterms:modified>
</cp:coreProperties>
</file>